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0A78" w14:textId="35A10CEE" w:rsidR="00A63A36" w:rsidRPr="00B81797" w:rsidRDefault="00B81797" w:rsidP="00B8179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81797">
        <w:rPr>
          <w:rFonts w:hint="eastAsia"/>
          <w:b/>
          <w:bCs/>
        </w:rPr>
        <w:t>能具体介绍一下您的实验室目前的研究方向吗？</w:t>
      </w:r>
    </w:p>
    <w:p w14:paraId="5368E1AF" w14:textId="206E9770" w:rsidR="007D79EB" w:rsidRDefault="00B81797" w:rsidP="007D79EB">
      <w:pPr>
        <w:ind w:firstLineChars="200" w:firstLine="420"/>
      </w:pPr>
      <w:r>
        <w:rPr>
          <w:rFonts w:hint="eastAsia"/>
        </w:rPr>
        <w:t>我们的实验室在大方向上属于集成电路设计，具体而言，我们的实验室着眼于</w:t>
      </w:r>
      <w:bookmarkStart w:id="0" w:name="_Hlk153899981"/>
      <w:r w:rsidRPr="00B81797">
        <w:rPr>
          <w:rFonts w:hint="eastAsia"/>
          <w:b/>
          <w:bCs/>
        </w:rPr>
        <w:t>新型计算范式</w:t>
      </w:r>
      <w:bookmarkEnd w:id="0"/>
      <w:r w:rsidRPr="00B81797">
        <w:rPr>
          <w:rFonts w:hint="eastAsia"/>
        </w:rPr>
        <w:t>的</w:t>
      </w:r>
      <w:r>
        <w:rPr>
          <w:rFonts w:hint="eastAsia"/>
        </w:rPr>
        <w:t>集成</w:t>
      </w:r>
      <w:r w:rsidRPr="00B81797">
        <w:rPr>
          <w:rFonts w:hint="eastAsia"/>
        </w:rPr>
        <w:t>电路研究</w:t>
      </w:r>
      <w:r>
        <w:rPr>
          <w:rFonts w:hint="eastAsia"/>
        </w:rPr>
        <w:t>，</w:t>
      </w:r>
      <w:r w:rsidR="007D79EB">
        <w:rPr>
          <w:rFonts w:hint="eastAsia"/>
        </w:rPr>
        <w:t>主要</w:t>
      </w:r>
      <w:r>
        <w:rPr>
          <w:rFonts w:hint="eastAsia"/>
        </w:rPr>
        <w:t>包括</w:t>
      </w:r>
      <w:r w:rsidRPr="00B81797">
        <w:rPr>
          <w:rFonts w:hint="eastAsia"/>
          <w:b/>
          <w:bCs/>
        </w:rPr>
        <w:t>类脑计算、存内计算、随机计算</w:t>
      </w:r>
      <w:r w:rsidR="007D79EB">
        <w:rPr>
          <w:rFonts w:hint="eastAsia"/>
        </w:rPr>
        <w:t>这三大方向</w:t>
      </w:r>
      <w:r>
        <w:rPr>
          <w:rFonts w:hint="eastAsia"/>
        </w:rPr>
        <w:t>。有别于其它课题组的是，我们实验室主要研究</w:t>
      </w:r>
      <w:r w:rsidRPr="008F627C">
        <w:rPr>
          <w:rFonts w:hint="eastAsia"/>
          <w:b/>
          <w:bCs/>
        </w:rPr>
        <w:t>基于传统硅基集成电路</w:t>
      </w:r>
      <w:r>
        <w:rPr>
          <w:rFonts w:hint="eastAsia"/>
        </w:rPr>
        <w:t>的</w:t>
      </w:r>
      <w:r w:rsidRPr="00B81797">
        <w:rPr>
          <w:rFonts w:hint="eastAsia"/>
        </w:rPr>
        <w:t>新型计算</w:t>
      </w:r>
      <w:r>
        <w:rPr>
          <w:rFonts w:hint="eastAsia"/>
        </w:rPr>
        <w:t>范式，注重成果能够与现有</w:t>
      </w:r>
      <w:r w:rsidRPr="00B81797">
        <w:rPr>
          <w:rFonts w:hint="eastAsia"/>
        </w:rPr>
        <w:t>大规模集成</w:t>
      </w:r>
      <w:r>
        <w:rPr>
          <w:rFonts w:hint="eastAsia"/>
        </w:rPr>
        <w:t>电路标准</w:t>
      </w:r>
      <w:r w:rsidRPr="00B81797">
        <w:rPr>
          <w:rFonts w:hint="eastAsia"/>
        </w:rPr>
        <w:t>工艺</w:t>
      </w:r>
      <w:r>
        <w:rPr>
          <w:rFonts w:hint="eastAsia"/>
        </w:rPr>
        <w:t>结合</w:t>
      </w:r>
      <w:r w:rsidR="00E01817">
        <w:rPr>
          <w:rFonts w:hint="eastAsia"/>
        </w:rPr>
        <w:t>；</w:t>
      </w:r>
      <w:r>
        <w:rPr>
          <w:rFonts w:hint="eastAsia"/>
        </w:rPr>
        <w:t>其它课题组可能会更多地关注基于新型器件的新型计算研究。</w:t>
      </w:r>
      <w:r w:rsidR="00B443A6">
        <w:rPr>
          <w:rFonts w:hint="eastAsia"/>
        </w:rPr>
        <w:t>基于以上研究方向，</w:t>
      </w:r>
      <w:r w:rsidR="00E01817">
        <w:rPr>
          <w:rFonts w:hint="eastAsia"/>
        </w:rPr>
        <w:t>我们团队的研究范围覆盖从底层电路到顶层应用的方方面面，从芯片设计到算法研究，再到供应链，各个方向都有涉及。</w:t>
      </w:r>
    </w:p>
    <w:p w14:paraId="76687412" w14:textId="77777777" w:rsidR="006A69DF" w:rsidRDefault="006A69DF" w:rsidP="007D79EB">
      <w:pPr>
        <w:ind w:firstLineChars="200" w:firstLine="420"/>
      </w:pPr>
    </w:p>
    <w:p w14:paraId="4F1DAB01" w14:textId="56E5A0AC" w:rsidR="007D79EB" w:rsidRPr="007D79EB" w:rsidRDefault="007D79EB" w:rsidP="007D79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D79EB">
        <w:rPr>
          <w:rFonts w:hint="eastAsia"/>
          <w:b/>
          <w:bCs/>
        </w:rPr>
        <w:t>可以科普一下这几个方面具体是做什么的吗？在未来现实生活中的前景如何呢？</w:t>
      </w:r>
    </w:p>
    <w:p w14:paraId="2DA9671D" w14:textId="637C24D1" w:rsidR="007D79EB" w:rsidRDefault="001B7369" w:rsidP="00A77C4E">
      <w:pPr>
        <w:ind w:firstLineChars="200" w:firstLine="420"/>
      </w:pPr>
      <w:r w:rsidRPr="001B7369">
        <w:rPr>
          <w:rFonts w:hint="eastAsia"/>
        </w:rPr>
        <w:t>这三</w:t>
      </w:r>
      <w:r>
        <w:rPr>
          <w:rFonts w:hint="eastAsia"/>
        </w:rPr>
        <w:t>个方向</w:t>
      </w:r>
      <w:r w:rsidRPr="001B7369">
        <w:rPr>
          <w:rFonts w:hint="eastAsia"/>
        </w:rPr>
        <w:t>其实都</w:t>
      </w:r>
      <w:r>
        <w:rPr>
          <w:rFonts w:hint="eastAsia"/>
        </w:rPr>
        <w:t>在一定程度上源于</w:t>
      </w:r>
      <w:r w:rsidRPr="00A77C4E">
        <w:rPr>
          <w:rFonts w:hint="eastAsia"/>
          <w:b/>
          <w:bCs/>
        </w:rPr>
        <w:t>生物脑启发</w:t>
      </w:r>
      <w:r>
        <w:rPr>
          <w:rFonts w:hint="eastAsia"/>
        </w:rPr>
        <w:t>与集成电路设计的结合。</w:t>
      </w:r>
      <w:r w:rsidR="00A77C4E">
        <w:rPr>
          <w:rFonts w:hint="eastAsia"/>
        </w:rPr>
        <w:t>我们知道</w:t>
      </w:r>
      <w:r w:rsidR="00A77C4E" w:rsidRPr="00A77C4E">
        <w:rPr>
          <w:rFonts w:hint="eastAsia"/>
        </w:rPr>
        <w:t>传统的计算结构</w:t>
      </w:r>
      <w:r w:rsidR="00A77C4E">
        <w:rPr>
          <w:rFonts w:hint="eastAsia"/>
        </w:rPr>
        <w:t>基本都是基于冯诺依曼体系，在冯诺依曼体系下存储和运算是严格分离的，在计算时就需要在存储器和运算器之间进行数据搬运。然而对于现在的许多人工智能应用场景，</w:t>
      </w:r>
      <w:r w:rsidR="00A77C4E" w:rsidRPr="00A77C4E">
        <w:rPr>
          <w:rFonts w:hint="eastAsia"/>
        </w:rPr>
        <w:t>它的数据量都很大</w:t>
      </w:r>
      <w:r w:rsidR="00A77C4E">
        <w:rPr>
          <w:rFonts w:hint="eastAsia"/>
        </w:rPr>
        <w:t>，如果采用冯诺依曼体系，</w:t>
      </w:r>
      <w:r w:rsidR="00A77C4E" w:rsidRPr="00A77C4E">
        <w:rPr>
          <w:rFonts w:hint="eastAsia"/>
        </w:rPr>
        <w:t>运算过程中就</w:t>
      </w:r>
      <w:r w:rsidR="00A77C4E">
        <w:rPr>
          <w:rFonts w:hint="eastAsia"/>
        </w:rPr>
        <w:t>需要</w:t>
      </w:r>
      <w:r w:rsidR="00A77C4E" w:rsidRPr="00A77C4E">
        <w:rPr>
          <w:rFonts w:hint="eastAsia"/>
        </w:rPr>
        <w:t>反复</w:t>
      </w:r>
      <w:r w:rsidR="00A77C4E">
        <w:rPr>
          <w:rFonts w:hint="eastAsia"/>
        </w:rPr>
        <w:t>地</w:t>
      </w:r>
      <w:r w:rsidR="00A77C4E" w:rsidRPr="00A77C4E">
        <w:rPr>
          <w:rFonts w:hint="eastAsia"/>
        </w:rPr>
        <w:t>搬运</w:t>
      </w:r>
      <w:r w:rsidR="00A77C4E">
        <w:rPr>
          <w:rFonts w:hint="eastAsia"/>
        </w:rPr>
        <w:t>，这就造成了很大的冗余功耗。</w:t>
      </w:r>
      <w:proofErr w:type="gramStart"/>
      <w:r w:rsidR="00A77C4E">
        <w:rPr>
          <w:rFonts w:hint="eastAsia"/>
        </w:rPr>
        <w:t>对于端侧</w:t>
      </w:r>
      <w:proofErr w:type="gramEnd"/>
      <w:r w:rsidR="00A77C4E">
        <w:rPr>
          <w:rFonts w:hint="eastAsia"/>
        </w:rPr>
        <w:t>而言，譬如我们所用的手机，这样的高功耗往往是不能接受的。而我们所研究的新型计算所追求的一大特点就是</w:t>
      </w:r>
      <w:r w:rsidR="00A77C4E" w:rsidRPr="00A77C4E">
        <w:rPr>
          <w:rFonts w:hint="eastAsia"/>
          <w:b/>
          <w:bCs/>
        </w:rPr>
        <w:t>低功耗高性能</w:t>
      </w:r>
      <w:r w:rsidR="00A77C4E">
        <w:rPr>
          <w:rFonts w:hint="eastAsia"/>
        </w:rPr>
        <w:t>，</w:t>
      </w:r>
      <w:r w:rsidR="00372831">
        <w:rPr>
          <w:rFonts w:hint="eastAsia"/>
        </w:rPr>
        <w:t>希望</w:t>
      </w:r>
      <w:r w:rsidR="00A77C4E">
        <w:rPr>
          <w:rFonts w:hint="eastAsia"/>
        </w:rPr>
        <w:t>能够</w:t>
      </w:r>
      <w:r w:rsidR="00656380">
        <w:rPr>
          <w:rFonts w:hint="eastAsia"/>
        </w:rPr>
        <w:t>比传统的G</w:t>
      </w:r>
      <w:r w:rsidR="00656380">
        <w:t>PU</w:t>
      </w:r>
      <w:r w:rsidR="00656380">
        <w:rPr>
          <w:rFonts w:hint="eastAsia"/>
        </w:rPr>
        <w:t>更好</w:t>
      </w:r>
      <w:r w:rsidR="00A77C4E">
        <w:rPr>
          <w:rFonts w:hint="eastAsia"/>
        </w:rPr>
        <w:t>地运用在端侧。</w:t>
      </w:r>
    </w:p>
    <w:p w14:paraId="75B16A6A" w14:textId="5118824A" w:rsidR="00A061CC" w:rsidRDefault="00A061CC" w:rsidP="00A77C4E">
      <w:pPr>
        <w:ind w:firstLineChars="200" w:firstLine="420"/>
      </w:pPr>
      <w:r>
        <w:rPr>
          <w:rFonts w:hint="eastAsia"/>
        </w:rPr>
        <w:t>除了降低运算功耗，新型计算的另一大特点就是</w:t>
      </w:r>
      <w:r w:rsidRPr="00522BAB">
        <w:rPr>
          <w:rFonts w:hint="eastAsia"/>
          <w:b/>
          <w:bCs/>
        </w:rPr>
        <w:t>生物</w:t>
      </w:r>
      <w:r w:rsidR="00522BAB" w:rsidRPr="00A77C4E">
        <w:rPr>
          <w:rFonts w:hint="eastAsia"/>
          <w:b/>
          <w:bCs/>
        </w:rPr>
        <w:t>脑</w:t>
      </w:r>
      <w:r w:rsidRPr="00522BAB">
        <w:rPr>
          <w:rFonts w:hint="eastAsia"/>
          <w:b/>
          <w:bCs/>
        </w:rPr>
        <w:t>启发</w:t>
      </w:r>
      <w:r>
        <w:rPr>
          <w:rFonts w:hint="eastAsia"/>
        </w:rPr>
        <w:t>。我们说，人脑是</w:t>
      </w:r>
      <w:r w:rsidRPr="00D001EA">
        <w:rPr>
          <w:rFonts w:hint="eastAsia"/>
        </w:rPr>
        <w:t>强人工智能</w:t>
      </w:r>
      <w:r>
        <w:rPr>
          <w:rFonts w:hint="eastAsia"/>
        </w:rPr>
        <w:t>的唯一参照物。人脑</w:t>
      </w:r>
      <w:r w:rsidR="007B53D8">
        <w:rPr>
          <w:rFonts w:hint="eastAsia"/>
        </w:rPr>
        <w:t>的体积不大，但其中的连接很复杂，通过</w:t>
      </w:r>
      <w:r w:rsidR="007B53D8" w:rsidRPr="007B53D8">
        <w:t>10个11次方</w:t>
      </w:r>
      <w:proofErr w:type="gramStart"/>
      <w:r w:rsidR="007B53D8" w:rsidRPr="007B53D8">
        <w:t>个</w:t>
      </w:r>
      <w:proofErr w:type="gramEnd"/>
      <w:r w:rsidR="007B53D8" w:rsidRPr="007B53D8">
        <w:t>神经元，10的15次方</w:t>
      </w:r>
      <w:proofErr w:type="gramStart"/>
      <w:r w:rsidR="007B53D8" w:rsidRPr="007B53D8">
        <w:t>个</w:t>
      </w:r>
      <w:proofErr w:type="gramEnd"/>
      <w:r w:rsidR="007B53D8" w:rsidRPr="007B53D8">
        <w:t>突触</w:t>
      </w:r>
      <w:r w:rsidR="007B53D8">
        <w:rPr>
          <w:rFonts w:hint="eastAsia"/>
        </w:rPr>
        <w:t>，它们之间的相互连接，就</w:t>
      </w:r>
      <w:r>
        <w:rPr>
          <w:rFonts w:hint="eastAsia"/>
        </w:rPr>
        <w:t>可以以很低的功耗，完成多种多样的工作——一天三顿饭，就能做到</w:t>
      </w:r>
      <w:r w:rsidRPr="00A061CC">
        <w:rPr>
          <w:rFonts w:hint="eastAsia"/>
        </w:rPr>
        <w:t>图像识别、目标跟踪、目标识别，路径规划，你想象的事情，机器能做的人脑都能做</w:t>
      </w:r>
      <w:r>
        <w:rPr>
          <w:rFonts w:hint="eastAsia"/>
        </w:rPr>
        <w:t>，而且速度更快，功耗更低</w:t>
      </w:r>
      <w:r w:rsidR="004C093F">
        <w:rPr>
          <w:rFonts w:hint="eastAsia"/>
        </w:rPr>
        <w:t>；此外人脑还能实现情感和自主意识</w:t>
      </w:r>
      <w:r>
        <w:rPr>
          <w:rFonts w:hint="eastAsia"/>
        </w:rPr>
        <w:t>。</w:t>
      </w:r>
      <w:r w:rsidR="00D65A66">
        <w:rPr>
          <w:rFonts w:hint="eastAsia"/>
        </w:rPr>
        <w:t>由此可见，</w:t>
      </w:r>
      <w:r>
        <w:rPr>
          <w:rFonts w:hint="eastAsia"/>
        </w:rPr>
        <w:t>尽管迄今为止人类人工智能领域已经取得了诸多成果，但是目前所做出来的我们还是把它叫做弱人工智能，它</w:t>
      </w:r>
      <w:r w:rsidR="00D65A66">
        <w:rPr>
          <w:rFonts w:hint="eastAsia"/>
        </w:rPr>
        <w:t>和</w:t>
      </w:r>
      <w:r>
        <w:rPr>
          <w:rFonts w:hint="eastAsia"/>
        </w:rPr>
        <w:t>人脑</w:t>
      </w:r>
      <w:r w:rsidR="00D65A66">
        <w:rPr>
          <w:rFonts w:hint="eastAsia"/>
        </w:rPr>
        <w:t>相比还是相形见绌的。</w:t>
      </w:r>
      <w:r w:rsidR="00475687">
        <w:rPr>
          <w:rFonts w:hint="eastAsia"/>
        </w:rPr>
        <w:t>我们通过类</w:t>
      </w:r>
      <w:proofErr w:type="gramStart"/>
      <w:r w:rsidR="00475687">
        <w:rPr>
          <w:rFonts w:hint="eastAsia"/>
        </w:rPr>
        <w:t>脑计算</w:t>
      </w:r>
      <w:proofErr w:type="gramEnd"/>
      <w:r w:rsidR="00475687">
        <w:rPr>
          <w:rFonts w:hint="eastAsia"/>
        </w:rPr>
        <w:t>等由生物脑启发得来的计算体系的研究，或许可以探索出一条</w:t>
      </w:r>
      <w:r w:rsidR="00475687" w:rsidRPr="00D001EA">
        <w:rPr>
          <w:rFonts w:hint="eastAsia"/>
          <w:b/>
          <w:bCs/>
        </w:rPr>
        <w:t>走向强人工智能</w:t>
      </w:r>
      <w:r w:rsidR="00475687">
        <w:rPr>
          <w:rFonts w:hint="eastAsia"/>
        </w:rPr>
        <w:t>的道路</w:t>
      </w:r>
      <w:r w:rsidR="004C093F">
        <w:rPr>
          <w:rFonts w:hint="eastAsia"/>
        </w:rPr>
        <w:t>，同时也可能可以</w:t>
      </w:r>
      <w:r w:rsidR="004C093F" w:rsidRPr="00D001EA">
        <w:rPr>
          <w:rFonts w:hint="eastAsia"/>
          <w:b/>
          <w:bCs/>
        </w:rPr>
        <w:t>促进生物脑的研究</w:t>
      </w:r>
      <w:r w:rsidR="004C093F">
        <w:rPr>
          <w:rFonts w:hint="eastAsia"/>
        </w:rPr>
        <w:t>。譬如我们知道艾隆·马斯克</w:t>
      </w:r>
      <w:r w:rsidR="00E03979">
        <w:rPr>
          <w:rFonts w:hint="eastAsia"/>
        </w:rPr>
        <w:t>以及有些国内的研究团队</w:t>
      </w:r>
      <w:r w:rsidR="004C093F">
        <w:rPr>
          <w:rFonts w:hint="eastAsia"/>
        </w:rPr>
        <w:t>现在</w:t>
      </w:r>
      <w:proofErr w:type="gramStart"/>
      <w:r w:rsidR="004C093F">
        <w:rPr>
          <w:rFonts w:hint="eastAsia"/>
        </w:rPr>
        <w:t>在做脑机接口</w:t>
      </w:r>
      <w:proofErr w:type="gramEnd"/>
      <w:r w:rsidR="004C093F">
        <w:rPr>
          <w:rFonts w:hint="eastAsia"/>
        </w:rPr>
        <w:t>，</w:t>
      </w:r>
      <w:del w:id="1" w:author="朱展彤_信科学院" w:date="2023-12-21T23:17:00Z">
        <w:r w:rsidR="008E5AF8" w:rsidDel="00D35E70">
          <w:rPr>
            <w:rFonts w:hint="eastAsia"/>
          </w:rPr>
          <w:delText>他们</w:delText>
        </w:r>
      </w:del>
      <w:r w:rsidR="008E5AF8">
        <w:rPr>
          <w:rFonts w:hint="eastAsia"/>
        </w:rPr>
        <w:t>做生物脑智能体的研究，我们做计算机或者说芯片智能体的研究，这两边</w:t>
      </w:r>
      <w:ins w:id="2" w:author="朱展彤_信科学院" w:date="2023-12-21T23:17:00Z">
        <w:r w:rsidR="00D35E70">
          <w:rPr>
            <w:rFonts w:hint="eastAsia"/>
          </w:rPr>
          <w:t>有相互融合、相互促进的可能</w:t>
        </w:r>
      </w:ins>
      <w:del w:id="3" w:author="朱展彤_信科学院" w:date="2023-12-21T23:17:00Z">
        <w:r w:rsidR="008E5AF8" w:rsidDel="00D35E70">
          <w:rPr>
            <w:rFonts w:hint="eastAsia"/>
          </w:rPr>
          <w:delText>可能就可以做一些融合和相互促进</w:delText>
        </w:r>
      </w:del>
      <w:r w:rsidR="008E5AF8">
        <w:rPr>
          <w:rFonts w:hint="eastAsia"/>
        </w:rPr>
        <w:t>。</w:t>
      </w:r>
    </w:p>
    <w:p w14:paraId="64FAFBD0" w14:textId="77777777" w:rsidR="006A69DF" w:rsidRDefault="006A69DF" w:rsidP="00A77C4E">
      <w:pPr>
        <w:ind w:firstLineChars="200" w:firstLine="420"/>
      </w:pPr>
    </w:p>
    <w:p w14:paraId="6AE35D57" w14:textId="21BA4A28" w:rsidR="006A69DF" w:rsidRPr="006A69DF" w:rsidRDefault="006A69DF" w:rsidP="006A69D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A69DF">
        <w:rPr>
          <w:rFonts w:hint="eastAsia"/>
          <w:b/>
          <w:bCs/>
        </w:rPr>
        <w:t>目前的研究中有哪些瓶颈呢？</w:t>
      </w:r>
    </w:p>
    <w:p w14:paraId="5C075E52" w14:textId="729E2DFE" w:rsidR="006A69DF" w:rsidRDefault="006A69DF" w:rsidP="006A69DF">
      <w:pPr>
        <w:ind w:firstLineChars="200" w:firstLine="420"/>
      </w:pPr>
      <w:r>
        <w:rPr>
          <w:rFonts w:hint="eastAsia"/>
        </w:rPr>
        <w:t>对于我们的研究方向，目前的一大瓶颈</w:t>
      </w:r>
      <w:del w:id="4" w:author="朱展彤_信科学院" w:date="2023-12-21T23:17:00Z">
        <w:r w:rsidDel="00D35E70">
          <w:rPr>
            <w:rFonts w:hint="eastAsia"/>
          </w:rPr>
          <w:delText>其实</w:delText>
        </w:r>
      </w:del>
      <w:r>
        <w:rPr>
          <w:rFonts w:hint="eastAsia"/>
        </w:rPr>
        <w:t>在于</w:t>
      </w:r>
      <w:r w:rsidRPr="006A69DF">
        <w:rPr>
          <w:rFonts w:hint="eastAsia"/>
        </w:rPr>
        <w:t>生物学家</w:t>
      </w:r>
      <w:r>
        <w:rPr>
          <w:rFonts w:hint="eastAsia"/>
        </w:rPr>
        <w:t>还</w:t>
      </w:r>
      <w:r w:rsidRPr="006A69DF">
        <w:rPr>
          <w:rFonts w:hint="eastAsia"/>
        </w:rPr>
        <w:t>做不到一个人的全脑的解析</w:t>
      </w:r>
      <w:r>
        <w:rPr>
          <w:rFonts w:hint="eastAsia"/>
        </w:rPr>
        <w:t>。</w:t>
      </w:r>
      <w:r w:rsidR="002B0731">
        <w:rPr>
          <w:rFonts w:hint="eastAsia"/>
        </w:rPr>
        <w:t>一方面，</w:t>
      </w:r>
      <w:r>
        <w:rPr>
          <w:rFonts w:hint="eastAsia"/>
        </w:rPr>
        <w:t>前面说到人脑中有</w:t>
      </w:r>
      <w:r w:rsidRPr="007B53D8">
        <w:t>10</w:t>
      </w:r>
      <w:ins w:id="5" w:author="朱展彤_信科学院" w:date="2023-12-21T23:17:00Z">
        <w:r w:rsidR="00D35E70">
          <w:rPr>
            <w:rFonts w:hint="eastAsia"/>
          </w:rPr>
          <w:t>的</w:t>
        </w:r>
      </w:ins>
      <w:del w:id="6" w:author="朱展彤_信科学院" w:date="2023-12-21T23:17:00Z">
        <w:r w:rsidRPr="007B53D8" w:rsidDel="00D35E70">
          <w:delText>个</w:delText>
        </w:r>
      </w:del>
      <w:r w:rsidRPr="007B53D8">
        <w:t>11次方</w:t>
      </w:r>
      <w:proofErr w:type="gramStart"/>
      <w:r w:rsidRPr="007B53D8">
        <w:t>个</w:t>
      </w:r>
      <w:proofErr w:type="gramEnd"/>
      <w:r w:rsidRPr="007B53D8">
        <w:t>神经元，10的15次方</w:t>
      </w:r>
      <w:proofErr w:type="gramStart"/>
      <w:r w:rsidRPr="007B53D8">
        <w:t>个</w:t>
      </w:r>
      <w:proofErr w:type="gramEnd"/>
      <w:r w:rsidRPr="007B53D8">
        <w:t>突触</w:t>
      </w:r>
      <w:r>
        <w:rPr>
          <w:rFonts w:hint="eastAsia"/>
        </w:rPr>
        <w:t>，它们相互连接的拓扑就会非常复杂，这种</w:t>
      </w:r>
      <w:r w:rsidRPr="002B0731">
        <w:rPr>
          <w:rFonts w:hint="eastAsia"/>
          <w:b/>
          <w:bCs/>
        </w:rPr>
        <w:t>网络拓扑的复杂</w:t>
      </w:r>
      <w:r>
        <w:rPr>
          <w:rFonts w:hint="eastAsia"/>
        </w:rPr>
        <w:t>程度</w:t>
      </w:r>
      <w:r w:rsidRPr="006A69DF">
        <w:rPr>
          <w:rFonts w:hint="eastAsia"/>
        </w:rPr>
        <w:t>可能比我们想象中的计算系统都要复杂</w:t>
      </w:r>
      <w:r>
        <w:rPr>
          <w:rFonts w:hint="eastAsia"/>
        </w:rPr>
        <w:t>地</w:t>
      </w:r>
      <w:r w:rsidRPr="006A69DF">
        <w:rPr>
          <w:rFonts w:hint="eastAsia"/>
        </w:rPr>
        <w:t>多得多</w:t>
      </w:r>
      <w:r>
        <w:rPr>
          <w:rFonts w:hint="eastAsia"/>
        </w:rPr>
        <w:t>。</w:t>
      </w:r>
      <w:r w:rsidR="002B0731">
        <w:rPr>
          <w:rFonts w:hint="eastAsia"/>
        </w:rPr>
        <w:t>另一方面，人脑的</w:t>
      </w:r>
      <w:r w:rsidR="002B0731" w:rsidRPr="002B0731">
        <w:rPr>
          <w:rFonts w:hint="eastAsia"/>
          <w:b/>
          <w:bCs/>
        </w:rPr>
        <w:t>生物化学机制非常复杂</w:t>
      </w:r>
      <w:r w:rsidR="002B0731">
        <w:rPr>
          <w:rFonts w:hint="eastAsia"/>
        </w:rPr>
        <w:t>，其中包括各种神经递质的作用机理，它们对神经元会产生抑制、反抑制、长时间增强、短时间增强等多种作用。就单个作用机制而言，生物学家目前研究地还是比较清楚的，但是对于全脑而言，这些作用机制之间产生复杂的相互作用，为什么就能形成</w:t>
      </w:r>
      <w:r w:rsidR="002B0731" w:rsidRPr="002B0731">
        <w:rPr>
          <w:rFonts w:hint="eastAsia"/>
        </w:rPr>
        <w:t>影像、情感、意识，</w:t>
      </w:r>
      <w:del w:id="7" w:author="朱展彤_信科学院" w:date="2023-12-21T23:18:00Z">
        <w:r w:rsidR="002B0731" w:rsidRPr="002B0731" w:rsidDel="00D35E70">
          <w:rPr>
            <w:rFonts w:hint="eastAsia"/>
          </w:rPr>
          <w:delText>这个事情其实是没有</w:delText>
        </w:r>
        <w:r w:rsidR="002B0731" w:rsidDel="00D35E70">
          <w:rPr>
            <w:rFonts w:hint="eastAsia"/>
          </w:rPr>
          <w:delText>弄明白的</w:delText>
        </w:r>
      </w:del>
      <w:ins w:id="8" w:author="朱展彤_信科学院" w:date="2023-12-21T23:18:00Z">
        <w:r w:rsidR="00D35E70">
          <w:rPr>
            <w:rFonts w:hint="eastAsia"/>
          </w:rPr>
          <w:t>目前还没有研究清楚，</w:t>
        </w:r>
      </w:ins>
      <w:del w:id="9" w:author="朱展彤_信科学院" w:date="2023-12-21T23:18:00Z">
        <w:r w:rsidR="002B0731" w:rsidDel="00D35E70">
          <w:rPr>
            <w:rFonts w:hint="eastAsia"/>
          </w:rPr>
          <w:delText>。</w:delText>
        </w:r>
      </w:del>
      <w:r w:rsidR="00340153">
        <w:rPr>
          <w:rFonts w:hint="eastAsia"/>
        </w:rPr>
        <w:t>所以</w:t>
      </w:r>
      <w:del w:id="10" w:author="朱展彤_信科学院" w:date="2023-12-21T23:18:00Z">
        <w:r w:rsidR="00340153" w:rsidRPr="00340153" w:rsidDel="00D35E70">
          <w:rPr>
            <w:rFonts w:hint="eastAsia"/>
          </w:rPr>
          <w:delText>现在就相当于说这些</w:delText>
        </w:r>
      </w:del>
      <w:r w:rsidR="00340153" w:rsidRPr="00340153">
        <w:rPr>
          <w:rFonts w:hint="eastAsia"/>
        </w:rPr>
        <w:t>理论基础并不是那么完整</w:t>
      </w:r>
      <w:r w:rsidR="00340153">
        <w:rPr>
          <w:rFonts w:hint="eastAsia"/>
        </w:rPr>
        <w:t>，但是我们也不可能等到生物学家</w:t>
      </w:r>
      <w:ins w:id="11" w:author="朱展彤_信科学院" w:date="2023-12-21T23:18:00Z">
        <w:r w:rsidR="00D35E70">
          <w:rPr>
            <w:rFonts w:hint="eastAsia"/>
          </w:rPr>
          <w:t>解决了所有问题</w:t>
        </w:r>
      </w:ins>
      <w:del w:id="12" w:author="朱展彤_信科学院" w:date="2023-12-21T23:18:00Z">
        <w:r w:rsidR="00340153" w:rsidDel="00D35E70">
          <w:rPr>
            <w:rFonts w:hint="eastAsia"/>
          </w:rPr>
          <w:delText>把它全都搞明白了</w:delText>
        </w:r>
      </w:del>
      <w:r w:rsidR="00340153">
        <w:rPr>
          <w:rFonts w:hint="eastAsia"/>
        </w:rPr>
        <w:t>再去做</w:t>
      </w:r>
      <w:r w:rsidR="00B84A70">
        <w:rPr>
          <w:rFonts w:hint="eastAsia"/>
        </w:rPr>
        <w:t>。</w:t>
      </w:r>
      <w:r w:rsidR="00340153" w:rsidRPr="00340153">
        <w:rPr>
          <w:rFonts w:hint="eastAsia"/>
        </w:rPr>
        <w:t>从某种程度上讲</w:t>
      </w:r>
      <w:del w:id="13" w:author="朱展彤_信科学院" w:date="2023-12-21T23:18:00Z">
        <w:r w:rsidR="00340153" w:rsidRPr="00340153" w:rsidDel="00D35E70">
          <w:rPr>
            <w:rFonts w:hint="eastAsia"/>
          </w:rPr>
          <w:delText>的话</w:delText>
        </w:r>
      </w:del>
      <w:r w:rsidR="00340153" w:rsidRPr="00340153">
        <w:rPr>
          <w:rFonts w:hint="eastAsia"/>
        </w:rPr>
        <w:t>，我们</w:t>
      </w:r>
      <w:del w:id="14" w:author="朱展彤_信科学院" w:date="2023-12-21T23:18:00Z">
        <w:r w:rsidR="00340153" w:rsidRPr="00340153" w:rsidDel="00D35E70">
          <w:rPr>
            <w:rFonts w:hint="eastAsia"/>
          </w:rPr>
          <w:delText>现在</w:delText>
        </w:r>
      </w:del>
      <w:r w:rsidR="00340153" w:rsidRPr="00340153">
        <w:rPr>
          <w:rFonts w:hint="eastAsia"/>
        </w:rPr>
        <w:t>也在摸着石头过河</w:t>
      </w:r>
      <w:r w:rsidR="00340153">
        <w:rPr>
          <w:rFonts w:hint="eastAsia"/>
        </w:rPr>
        <w:t>，希冀可以和生物脑研究形成</w:t>
      </w:r>
      <w:r w:rsidR="00340153" w:rsidRPr="00340153">
        <w:rPr>
          <w:rFonts w:hint="eastAsia"/>
        </w:rPr>
        <w:t>双</w:t>
      </w:r>
      <w:r w:rsidR="00340153">
        <w:rPr>
          <w:rFonts w:hint="eastAsia"/>
        </w:rPr>
        <w:t>轨</w:t>
      </w:r>
      <w:r w:rsidR="00340153" w:rsidRPr="00340153">
        <w:rPr>
          <w:rFonts w:hint="eastAsia"/>
        </w:rPr>
        <w:t>互相驱动发展的这种模式</w:t>
      </w:r>
      <w:r w:rsidR="00340153">
        <w:rPr>
          <w:rFonts w:hint="eastAsia"/>
        </w:rPr>
        <w:t>。</w:t>
      </w:r>
    </w:p>
    <w:p w14:paraId="67BEC885" w14:textId="77777777" w:rsidR="007C5038" w:rsidRDefault="007C5038" w:rsidP="007C5038"/>
    <w:p w14:paraId="5CD0612A" w14:textId="078DFB42" w:rsidR="007C5038" w:rsidRPr="003C7BC4" w:rsidRDefault="007C5038" w:rsidP="003C7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C7BC4">
        <w:rPr>
          <w:rFonts w:hint="eastAsia"/>
          <w:b/>
          <w:bCs/>
        </w:rPr>
        <w:t>实验室是如何发挥它作为科研的沃土作用的呢？您和同学们平时在实验室中是怎样交流学习的呢？</w:t>
      </w:r>
    </w:p>
    <w:p w14:paraId="78704EDA" w14:textId="552F824F" w:rsidR="003C7BC4" w:rsidRDefault="003C7BC4" w:rsidP="003C7BC4">
      <w:pPr>
        <w:ind w:firstLineChars="200" w:firstLine="420"/>
      </w:pPr>
      <w:r>
        <w:rPr>
          <w:rFonts w:hint="eastAsia"/>
        </w:rPr>
        <w:t>我觉得</w:t>
      </w:r>
      <w:r w:rsidRPr="003C7BC4">
        <w:rPr>
          <w:rFonts w:hint="eastAsia"/>
        </w:rPr>
        <w:t>实验室</w:t>
      </w:r>
      <w:r>
        <w:rPr>
          <w:rFonts w:hint="eastAsia"/>
        </w:rPr>
        <w:t>作为</w:t>
      </w:r>
      <w:r w:rsidRPr="003C7BC4">
        <w:rPr>
          <w:rFonts w:hint="eastAsia"/>
        </w:rPr>
        <w:t>一个科研的平台</w:t>
      </w:r>
      <w:r>
        <w:rPr>
          <w:rFonts w:hint="eastAsia"/>
        </w:rPr>
        <w:t>，它能给大家带来的支持有几个方面。首先是“软”的方面，也就是</w:t>
      </w:r>
      <w:r w:rsidRPr="003C7BC4">
        <w:rPr>
          <w:rFonts w:hint="eastAsia"/>
          <w:b/>
          <w:bCs/>
        </w:rPr>
        <w:t>实验室的氛围</w:t>
      </w:r>
      <w:r>
        <w:rPr>
          <w:rFonts w:hint="eastAsia"/>
        </w:rPr>
        <w:t>。</w:t>
      </w:r>
      <w:r w:rsidR="009D60F1">
        <w:rPr>
          <w:rFonts w:hint="eastAsia"/>
        </w:rPr>
        <w:t>在我的团队里，</w:t>
      </w:r>
      <w:r w:rsidR="009D60F1" w:rsidRPr="009D60F1">
        <w:rPr>
          <w:rFonts w:hint="eastAsia"/>
        </w:rPr>
        <w:t>不会说</w:t>
      </w:r>
      <w:r w:rsidR="009D60F1">
        <w:rPr>
          <w:rFonts w:hint="eastAsia"/>
        </w:rPr>
        <w:t>以</w:t>
      </w:r>
      <w:r w:rsidR="009D60F1" w:rsidRPr="009D60F1">
        <w:rPr>
          <w:rFonts w:hint="eastAsia"/>
        </w:rPr>
        <w:t>一个</w:t>
      </w:r>
      <w:proofErr w:type="gramStart"/>
      <w:r w:rsidR="009D60F1" w:rsidRPr="009D60F1">
        <w:rPr>
          <w:rFonts w:hint="eastAsia"/>
        </w:rPr>
        <w:t>偏工程</w:t>
      </w:r>
      <w:proofErr w:type="gramEnd"/>
      <w:r w:rsidR="009D60F1" w:rsidRPr="009D60F1">
        <w:rPr>
          <w:rFonts w:hint="eastAsia"/>
        </w:rPr>
        <w:t>的方式每个人大家都做同</w:t>
      </w:r>
      <w:r w:rsidR="009D60F1" w:rsidRPr="009D60F1">
        <w:rPr>
          <w:rFonts w:hint="eastAsia"/>
        </w:rPr>
        <w:lastRenderedPageBreak/>
        <w:t>一件事情</w:t>
      </w:r>
      <w:r w:rsidR="009D60F1">
        <w:rPr>
          <w:rFonts w:hint="eastAsia"/>
        </w:rPr>
        <w:t>，</w:t>
      </w:r>
      <w:r w:rsidR="009D60F1" w:rsidRPr="009D60F1">
        <w:rPr>
          <w:rFonts w:hint="eastAsia"/>
        </w:rPr>
        <w:t>也不会说大家各自做的差异性特别大，之间</w:t>
      </w:r>
      <w:r w:rsidR="009D60F1">
        <w:rPr>
          <w:rFonts w:hint="eastAsia"/>
        </w:rPr>
        <w:t>相互</w:t>
      </w:r>
      <w:r w:rsidR="009D60F1" w:rsidRPr="009D60F1">
        <w:rPr>
          <w:rFonts w:hint="eastAsia"/>
        </w:rPr>
        <w:t>交流的机会都没有</w:t>
      </w:r>
      <w:r w:rsidR="009D60F1">
        <w:rPr>
          <w:rFonts w:hint="eastAsia"/>
        </w:rPr>
        <w:t>。</w:t>
      </w:r>
      <w:r w:rsidR="009D60F1" w:rsidRPr="009D60F1">
        <w:rPr>
          <w:rFonts w:hint="eastAsia"/>
        </w:rPr>
        <w:t>可</w:t>
      </w:r>
      <w:r w:rsidR="009D60F1">
        <w:rPr>
          <w:rFonts w:hint="eastAsia"/>
        </w:rPr>
        <w:t>以</w:t>
      </w:r>
      <w:r w:rsidR="009D60F1" w:rsidRPr="009D60F1">
        <w:rPr>
          <w:rFonts w:hint="eastAsia"/>
        </w:rPr>
        <w:t>说</w:t>
      </w:r>
      <w:proofErr w:type="gramStart"/>
      <w:r w:rsidR="009D60F1">
        <w:rPr>
          <w:rFonts w:hint="eastAsia"/>
        </w:rPr>
        <w:t>都是</w:t>
      </w:r>
      <w:ins w:id="15" w:author="朱展彤_信科学院" w:date="2023-12-21T23:19:00Z">
        <w:r w:rsidR="00D40D87">
          <w:rPr>
            <w:rFonts w:hint="eastAsia"/>
          </w:rPr>
          <w:t>向着</w:t>
        </w:r>
      </w:ins>
      <w:proofErr w:type="gramEnd"/>
      <w:del w:id="16" w:author="朱展彤_信科学院" w:date="2023-12-21T23:19:00Z">
        <w:r w:rsidR="009D60F1" w:rsidDel="00D40D87">
          <w:rPr>
            <w:rFonts w:hint="eastAsia"/>
          </w:rPr>
          <w:delText>着</w:delText>
        </w:r>
      </w:del>
      <w:r w:rsidR="009D60F1" w:rsidRPr="009D60F1">
        <w:rPr>
          <w:rFonts w:hint="eastAsia"/>
        </w:rPr>
        <w:t>一个宏大的目标，但是大家分工</w:t>
      </w:r>
      <w:r w:rsidR="009D60F1">
        <w:rPr>
          <w:rFonts w:hint="eastAsia"/>
        </w:rPr>
        <w:t>各有</w:t>
      </w:r>
      <w:r w:rsidR="009D60F1" w:rsidRPr="009D60F1">
        <w:rPr>
          <w:rFonts w:hint="eastAsia"/>
        </w:rPr>
        <w:t>不同，</w:t>
      </w:r>
      <w:r w:rsidR="009D60F1">
        <w:rPr>
          <w:rFonts w:hint="eastAsia"/>
        </w:rPr>
        <w:t>譬如</w:t>
      </w:r>
      <w:r w:rsidR="009D60F1" w:rsidRPr="009D60F1">
        <w:rPr>
          <w:rFonts w:hint="eastAsia"/>
        </w:rPr>
        <w:t>可能互相之间是上下游</w:t>
      </w:r>
      <w:r w:rsidR="009D60F1">
        <w:rPr>
          <w:rFonts w:hint="eastAsia"/>
        </w:rPr>
        <w:t>关系</w:t>
      </w:r>
      <w:r w:rsidR="009D60F1" w:rsidRPr="009D60F1">
        <w:rPr>
          <w:rFonts w:hint="eastAsia"/>
        </w:rPr>
        <w:t>，或者说</w:t>
      </w:r>
      <w:r w:rsidR="009D60F1">
        <w:rPr>
          <w:rFonts w:hint="eastAsia"/>
        </w:rPr>
        <w:t>是</w:t>
      </w:r>
      <w:r w:rsidR="009D60F1" w:rsidRPr="009D60F1">
        <w:rPr>
          <w:rFonts w:hint="eastAsia"/>
        </w:rPr>
        <w:t>横向</w:t>
      </w:r>
      <w:r w:rsidR="009D60F1">
        <w:rPr>
          <w:rFonts w:hint="eastAsia"/>
        </w:rPr>
        <w:t>的</w:t>
      </w:r>
      <w:r w:rsidR="009D60F1" w:rsidRPr="009D60F1">
        <w:rPr>
          <w:rFonts w:hint="eastAsia"/>
        </w:rPr>
        <w:t>几条不同的技术路线</w:t>
      </w:r>
      <w:r w:rsidR="003E7814">
        <w:rPr>
          <w:rFonts w:hint="eastAsia"/>
        </w:rPr>
        <w:t>。</w:t>
      </w:r>
      <w:r w:rsidR="003E7814" w:rsidRPr="003E7814">
        <w:rPr>
          <w:rFonts w:hint="eastAsia"/>
        </w:rPr>
        <w:t>我觉得这就是从软的角度来讲的话，提供给大家一个</w:t>
      </w:r>
      <w:r w:rsidR="003E7814" w:rsidRPr="003E7814">
        <w:rPr>
          <w:rFonts w:hint="eastAsia"/>
          <w:b/>
          <w:bCs/>
        </w:rPr>
        <w:t>充分自由交流</w:t>
      </w:r>
      <w:r w:rsidR="003E7814" w:rsidRPr="003E7814">
        <w:rPr>
          <w:rFonts w:hint="eastAsia"/>
        </w:rPr>
        <w:t>的机会</w:t>
      </w:r>
      <w:r w:rsidR="003E7814">
        <w:rPr>
          <w:rFonts w:hint="eastAsia"/>
        </w:rPr>
        <w:t>。</w:t>
      </w:r>
    </w:p>
    <w:p w14:paraId="252023C9" w14:textId="51E4386B" w:rsidR="00512067" w:rsidRDefault="00512067" w:rsidP="003C7BC4">
      <w:pPr>
        <w:ind w:firstLineChars="200" w:firstLine="420"/>
      </w:pPr>
      <w:r>
        <w:rPr>
          <w:rFonts w:hint="eastAsia"/>
        </w:rPr>
        <w:t>然后是“硬”的条件。对</w:t>
      </w:r>
      <w:r w:rsidRPr="00512067">
        <w:rPr>
          <w:rFonts w:hint="eastAsia"/>
        </w:rPr>
        <w:t>我自己的博士生</w:t>
      </w:r>
      <w:r>
        <w:rPr>
          <w:rFonts w:hint="eastAsia"/>
        </w:rPr>
        <w:t>而言，</w:t>
      </w:r>
      <w:del w:id="17" w:author="朱展彤_信科学院" w:date="2023-12-21T23:19:00Z">
        <w:r w:rsidRPr="00512067" w:rsidDel="00D40D87">
          <w:rPr>
            <w:rFonts w:hint="eastAsia"/>
          </w:rPr>
          <w:delText>基本上就是</w:delText>
        </w:r>
      </w:del>
      <w:r w:rsidRPr="00512067">
        <w:rPr>
          <w:rFonts w:hint="eastAsia"/>
        </w:rPr>
        <w:t>如果是做硬件的话，那么可能在整个博士阶段</w:t>
      </w:r>
      <w:r>
        <w:rPr>
          <w:rFonts w:hint="eastAsia"/>
        </w:rPr>
        <w:t>能够有</w:t>
      </w:r>
      <w:r w:rsidRPr="00512067">
        <w:rPr>
          <w:b/>
          <w:bCs/>
        </w:rPr>
        <w:t>3~</w:t>
      </w:r>
      <w:proofErr w:type="gramStart"/>
      <w:r w:rsidRPr="00512067">
        <w:rPr>
          <w:b/>
          <w:bCs/>
        </w:rPr>
        <w:t>4次流片机会</w:t>
      </w:r>
      <w:proofErr w:type="gramEnd"/>
      <w:r>
        <w:rPr>
          <w:rFonts w:hint="eastAsia"/>
        </w:rPr>
        <w:t>。</w:t>
      </w:r>
      <w:proofErr w:type="gramStart"/>
      <w:r w:rsidR="003A3C74" w:rsidRPr="003A3C74">
        <w:rPr>
          <w:rFonts w:hint="eastAsia"/>
        </w:rPr>
        <w:t>虽然</w:t>
      </w:r>
      <w:r w:rsidR="003A3C74">
        <w:rPr>
          <w:rFonts w:hint="eastAsia"/>
        </w:rPr>
        <w:t>流片的</w:t>
      </w:r>
      <w:proofErr w:type="gramEnd"/>
      <w:r w:rsidR="003A3C74" w:rsidRPr="003A3C74">
        <w:rPr>
          <w:rFonts w:hint="eastAsia"/>
        </w:rPr>
        <w:t>成本很高，但是我觉得作为一个集成电路学院的学生，</w:t>
      </w:r>
      <w:del w:id="18" w:author="朱展彤_信科学院" w:date="2023-12-21T23:19:00Z">
        <w:r w:rsidR="003A3C74" w:rsidRPr="003A3C74" w:rsidDel="00D40D87">
          <w:rPr>
            <w:rFonts w:hint="eastAsia"/>
          </w:rPr>
          <w:delText>那么</w:delText>
        </w:r>
      </w:del>
      <w:r w:rsidR="003A3C74" w:rsidRPr="003A3C74">
        <w:rPr>
          <w:rFonts w:hint="eastAsia"/>
        </w:rPr>
        <w:t>未来肯定希望大家</w:t>
      </w:r>
      <w:r w:rsidR="003A3C74">
        <w:rPr>
          <w:rFonts w:hint="eastAsia"/>
        </w:rPr>
        <w:t>在</w:t>
      </w:r>
      <w:r w:rsidR="003A3C74" w:rsidRPr="003A3C74">
        <w:rPr>
          <w:rFonts w:hint="eastAsia"/>
        </w:rPr>
        <w:t>流片</w:t>
      </w:r>
      <w:r w:rsidR="003A3C74">
        <w:rPr>
          <w:rFonts w:hint="eastAsia"/>
        </w:rPr>
        <w:t>能得到</w:t>
      </w:r>
      <w:r w:rsidR="003A3C74" w:rsidRPr="003A3C74">
        <w:rPr>
          <w:rFonts w:hint="eastAsia"/>
        </w:rPr>
        <w:t>充分训练</w:t>
      </w:r>
      <w:r w:rsidR="003A3C74">
        <w:rPr>
          <w:rFonts w:hint="eastAsia"/>
        </w:rPr>
        <w:t>。</w:t>
      </w:r>
      <w:r w:rsidR="003D0841">
        <w:rPr>
          <w:rFonts w:hint="eastAsia"/>
        </w:rPr>
        <w:t>在我的实验室，</w:t>
      </w:r>
      <w:r w:rsidR="003D0841" w:rsidRPr="003D0841">
        <w:rPr>
          <w:rFonts w:hint="eastAsia"/>
        </w:rPr>
        <w:t>只要你有好的</w:t>
      </w:r>
      <w:ins w:id="19" w:author="朱展彤_信科学院" w:date="2023-12-21T23:19:00Z">
        <w:r w:rsidR="00D40D87">
          <w:rPr>
            <w:rFonts w:hint="eastAsia"/>
          </w:rPr>
          <w:t>想法</w:t>
        </w:r>
      </w:ins>
      <w:del w:id="20" w:author="朱展彤_信科学院" w:date="2023-12-21T23:19:00Z">
        <w:r w:rsidR="003D0841" w:rsidRPr="003D0841" w:rsidDel="00D40D87">
          <w:delText>idea</w:delText>
        </w:r>
      </w:del>
      <w:r w:rsidR="003D0841" w:rsidRPr="003D0841">
        <w:t>，</w:t>
      </w:r>
      <w:r w:rsidR="003D0841">
        <w:rPr>
          <w:rFonts w:hint="eastAsia"/>
        </w:rPr>
        <w:t>同时</w:t>
      </w:r>
      <w:r w:rsidR="003D0841" w:rsidRPr="003D0841">
        <w:t>你</w:t>
      </w:r>
      <w:r w:rsidR="003D0841">
        <w:rPr>
          <w:rFonts w:hint="eastAsia"/>
        </w:rPr>
        <w:t>有</w:t>
      </w:r>
      <w:r w:rsidR="003D0841" w:rsidRPr="003D0841">
        <w:t>好</w:t>
      </w:r>
      <w:r w:rsidR="003D0841">
        <w:rPr>
          <w:rFonts w:hint="eastAsia"/>
        </w:rPr>
        <w:t>的</w:t>
      </w:r>
      <w:r w:rsidR="003D0841" w:rsidRPr="003D0841">
        <w:t>方案，那么我是积极鼓励大家</w:t>
      </w:r>
      <w:r w:rsidR="003D0841">
        <w:rPr>
          <w:rFonts w:hint="eastAsia"/>
        </w:rPr>
        <w:t>、</w:t>
      </w:r>
      <w:r w:rsidR="003D0841" w:rsidRPr="003D0841">
        <w:t>支撑大家</w:t>
      </w:r>
      <w:proofErr w:type="gramStart"/>
      <w:r w:rsidR="003D0841" w:rsidRPr="003D0841">
        <w:t>去流片的</w:t>
      </w:r>
      <w:proofErr w:type="gramEnd"/>
      <w:r w:rsidR="003D0841">
        <w:rPr>
          <w:rFonts w:hint="eastAsia"/>
        </w:rPr>
        <w:t>。</w:t>
      </w:r>
    </w:p>
    <w:p w14:paraId="5158D227" w14:textId="59657833" w:rsidR="00C463DD" w:rsidRDefault="00C463DD" w:rsidP="003C7BC4">
      <w:pPr>
        <w:ind w:firstLineChars="200" w:firstLine="420"/>
      </w:pPr>
      <w:r>
        <w:rPr>
          <w:rFonts w:hint="eastAsia"/>
        </w:rPr>
        <w:t>至于如何指导学生，我们会有</w:t>
      </w:r>
      <w:r w:rsidR="008E724F" w:rsidRPr="008E724F">
        <w:rPr>
          <w:rFonts w:hint="eastAsia"/>
        </w:rPr>
        <w:t>组</w:t>
      </w:r>
      <w:r>
        <w:rPr>
          <w:rFonts w:hint="eastAsia"/>
        </w:rPr>
        <w:t>例会的形式。</w:t>
      </w:r>
      <w:r w:rsidR="008E724F">
        <w:rPr>
          <w:rFonts w:hint="eastAsia"/>
        </w:rPr>
        <w:t>我们课题组的模式是</w:t>
      </w:r>
      <w:r w:rsidR="001964BC">
        <w:rPr>
          <w:rFonts w:hint="eastAsia"/>
        </w:rPr>
        <w:t>：</w:t>
      </w:r>
      <w:r w:rsidR="008E724F">
        <w:rPr>
          <w:rFonts w:hint="eastAsia"/>
        </w:rPr>
        <w:t>每周由一位博士生做时长</w:t>
      </w:r>
      <w:r w:rsidR="008E724F" w:rsidRPr="008E724F">
        <w:rPr>
          <w:rFonts w:hint="eastAsia"/>
          <w:b/>
          <w:bCs/>
        </w:rPr>
        <w:t>1</w:t>
      </w:r>
      <w:r w:rsidR="008E724F" w:rsidRPr="008E724F">
        <w:rPr>
          <w:b/>
          <w:bCs/>
        </w:rPr>
        <w:t>~2</w:t>
      </w:r>
      <w:r w:rsidR="008E724F" w:rsidRPr="008E724F">
        <w:rPr>
          <w:rFonts w:hint="eastAsia"/>
          <w:b/>
          <w:bCs/>
        </w:rPr>
        <w:t>小时的主题报告</w:t>
      </w:r>
      <w:r w:rsidR="008E724F" w:rsidRPr="008E724F">
        <w:rPr>
          <w:rFonts w:hint="eastAsia"/>
        </w:rPr>
        <w:t>，</w:t>
      </w:r>
      <w:r w:rsidR="008E724F">
        <w:rPr>
          <w:rFonts w:hint="eastAsia"/>
        </w:rPr>
        <w:t>在一个学期中每位博士生轮流报告，介绍他的工作。虽然可能这个报告不是和组内所有学生的研究方向都关系十分密切，但是我会要求每位学生必须去认真听，然后</w:t>
      </w:r>
      <w:r w:rsidR="008E724F" w:rsidRPr="00402FC2">
        <w:rPr>
          <w:rFonts w:hint="eastAsia"/>
          <w:b/>
          <w:bCs/>
        </w:rPr>
        <w:t>在报告后进行提问</w:t>
      </w:r>
      <w:r w:rsidR="008E724F">
        <w:rPr>
          <w:rFonts w:hint="eastAsia"/>
        </w:rPr>
        <w:t>，起到学术交流的效果</w:t>
      </w:r>
      <w:r w:rsidR="00A30125">
        <w:rPr>
          <w:rFonts w:hint="eastAsia"/>
        </w:rPr>
        <w:t>，拓展每个学生的知识面</w:t>
      </w:r>
      <w:r w:rsidR="008E724F">
        <w:rPr>
          <w:rFonts w:hint="eastAsia"/>
        </w:rPr>
        <w:t>。</w:t>
      </w:r>
      <w:r w:rsidR="00C905A1">
        <w:rPr>
          <w:rFonts w:hint="eastAsia"/>
        </w:rPr>
        <w:t>在主题报告之后，我们还会有</w:t>
      </w:r>
      <w:r w:rsidR="00C905A1" w:rsidRPr="00565264">
        <w:rPr>
          <w:rFonts w:hint="eastAsia"/>
          <w:b/>
          <w:bCs/>
        </w:rPr>
        <w:t>常规的工作汇报</w:t>
      </w:r>
      <w:r w:rsidR="00C905A1">
        <w:rPr>
          <w:rFonts w:hint="eastAsia"/>
        </w:rPr>
        <w:t>，由每个同学讲讲他最近的工作，或者</w:t>
      </w:r>
      <w:proofErr w:type="gramStart"/>
      <w:r w:rsidR="00C905A1">
        <w:rPr>
          <w:rFonts w:hint="eastAsia"/>
        </w:rPr>
        <w:t>给流片定下</w:t>
      </w:r>
      <w:proofErr w:type="gramEnd"/>
      <w:r w:rsidR="00C905A1">
        <w:rPr>
          <w:rFonts w:hint="eastAsia"/>
        </w:rPr>
        <w:t>进度。</w:t>
      </w:r>
    </w:p>
    <w:p w14:paraId="34878EDA" w14:textId="1D6CF130" w:rsidR="00324BEE" w:rsidRDefault="00324BEE" w:rsidP="003C7BC4">
      <w:pPr>
        <w:ind w:firstLineChars="200" w:firstLine="420"/>
      </w:pPr>
      <w:proofErr w:type="gramStart"/>
      <w:r>
        <w:rPr>
          <w:rFonts w:hint="eastAsia"/>
        </w:rPr>
        <w:t>除了组</w:t>
      </w:r>
      <w:proofErr w:type="gramEnd"/>
      <w:r>
        <w:rPr>
          <w:rFonts w:hint="eastAsia"/>
        </w:rPr>
        <w:t>会以外，</w:t>
      </w:r>
      <w:r w:rsidRPr="00324BEE">
        <w:rPr>
          <w:rFonts w:hint="eastAsia"/>
        </w:rPr>
        <w:t>我</w:t>
      </w:r>
      <w:r>
        <w:rPr>
          <w:rFonts w:hint="eastAsia"/>
        </w:rPr>
        <w:t>还</w:t>
      </w:r>
      <w:r w:rsidRPr="00324BEE">
        <w:rPr>
          <w:rFonts w:hint="eastAsia"/>
        </w:rPr>
        <w:t>定期会找博士生</w:t>
      </w:r>
      <w:r w:rsidRPr="00F62151">
        <w:rPr>
          <w:rFonts w:hint="eastAsia"/>
          <w:b/>
          <w:bCs/>
        </w:rPr>
        <w:t>一对一地去聊一聊他的研究方向</w:t>
      </w:r>
      <w:r>
        <w:rPr>
          <w:rFonts w:hint="eastAsia"/>
        </w:rPr>
        <w:t>，了解他最近的研究进展。当然，我</w:t>
      </w:r>
      <w:proofErr w:type="gramStart"/>
      <w:r>
        <w:rPr>
          <w:rFonts w:hint="eastAsia"/>
        </w:rPr>
        <w:t>觉得组</w:t>
      </w:r>
      <w:proofErr w:type="gramEnd"/>
      <w:r>
        <w:rPr>
          <w:rFonts w:hint="eastAsia"/>
        </w:rPr>
        <w:t>会和一对一谈话</w:t>
      </w:r>
      <w:r w:rsidR="00D22713">
        <w:rPr>
          <w:rFonts w:hint="eastAsia"/>
        </w:rPr>
        <w:t>形成的</w:t>
      </w:r>
      <w:r>
        <w:rPr>
          <w:rFonts w:hint="eastAsia"/>
        </w:rPr>
        <w:t>外在</w:t>
      </w:r>
      <w:r w:rsidR="00D22713">
        <w:rPr>
          <w:rFonts w:hint="eastAsia"/>
        </w:rPr>
        <w:t>激励</w:t>
      </w:r>
      <w:r>
        <w:rPr>
          <w:rFonts w:hint="eastAsia"/>
        </w:rPr>
        <w:t>其实是次要的，我觉得</w:t>
      </w:r>
      <w:r w:rsidRPr="00324BEE">
        <w:rPr>
          <w:rFonts w:hint="eastAsia"/>
        </w:rPr>
        <w:t>你要真的要做研究，最重要的</w:t>
      </w:r>
      <w:r>
        <w:rPr>
          <w:rFonts w:hint="eastAsia"/>
        </w:rPr>
        <w:t>还是</w:t>
      </w:r>
      <w:r w:rsidRPr="00324BEE">
        <w:rPr>
          <w:rFonts w:hint="eastAsia"/>
        </w:rPr>
        <w:t>研究兴趣和自我驱动能力</w:t>
      </w:r>
      <w:r>
        <w:rPr>
          <w:rFonts w:hint="eastAsia"/>
        </w:rPr>
        <w:t>。</w:t>
      </w:r>
      <w:r w:rsidR="00C276DA" w:rsidRPr="00C276DA">
        <w:rPr>
          <w:rFonts w:hint="eastAsia"/>
        </w:rPr>
        <w:t>我们从事的研究肯定都是新知识</w:t>
      </w:r>
      <w:r w:rsidR="00C276DA">
        <w:rPr>
          <w:rFonts w:hint="eastAsia"/>
        </w:rPr>
        <w:t>，对</w:t>
      </w:r>
      <w:r w:rsidR="00C276DA" w:rsidRPr="00C276DA">
        <w:rPr>
          <w:rFonts w:hint="eastAsia"/>
        </w:rPr>
        <w:t>这些新知识</w:t>
      </w:r>
      <w:r w:rsidR="00C276DA">
        <w:rPr>
          <w:rFonts w:hint="eastAsia"/>
        </w:rPr>
        <w:t>而言，</w:t>
      </w:r>
      <w:r w:rsidR="00C276DA" w:rsidRPr="00C276DA">
        <w:rPr>
          <w:rFonts w:hint="eastAsia"/>
        </w:rPr>
        <w:t>学生会深入</w:t>
      </w:r>
      <w:r w:rsidR="00C276DA">
        <w:rPr>
          <w:rFonts w:hint="eastAsia"/>
        </w:rPr>
        <w:t>地</w:t>
      </w:r>
      <w:r w:rsidR="00C276DA" w:rsidRPr="00C276DA">
        <w:rPr>
          <w:rFonts w:hint="eastAsia"/>
        </w:rPr>
        <w:t>更深一点，导师</w:t>
      </w:r>
      <w:r w:rsidR="00C276DA">
        <w:rPr>
          <w:rFonts w:hint="eastAsia"/>
        </w:rPr>
        <w:t>则</w:t>
      </w:r>
      <w:r w:rsidR="00C276DA" w:rsidRPr="00C276DA">
        <w:rPr>
          <w:rFonts w:hint="eastAsia"/>
        </w:rPr>
        <w:t>会更多地从宏观的方向了解</w:t>
      </w:r>
      <w:r w:rsidR="00C276DA">
        <w:rPr>
          <w:rFonts w:hint="eastAsia"/>
        </w:rPr>
        <w:t>。</w:t>
      </w:r>
      <w:r w:rsidR="00C276DA" w:rsidRPr="00C276DA">
        <w:rPr>
          <w:rFonts w:hint="eastAsia"/>
        </w:rPr>
        <w:t>我们只能教给</w:t>
      </w:r>
      <w:proofErr w:type="gramStart"/>
      <w:r w:rsidR="00C276DA" w:rsidRPr="00C276DA">
        <w:rPr>
          <w:rFonts w:hint="eastAsia"/>
        </w:rPr>
        <w:t>你工具</w:t>
      </w:r>
      <w:proofErr w:type="gramEnd"/>
      <w:r w:rsidR="00C276DA" w:rsidRPr="00C276DA">
        <w:rPr>
          <w:rFonts w:hint="eastAsia"/>
        </w:rPr>
        <w:t>怎么用，</w:t>
      </w:r>
      <w:r w:rsidR="00C276DA">
        <w:rPr>
          <w:rFonts w:hint="eastAsia"/>
        </w:rPr>
        <w:t>教</w:t>
      </w:r>
      <w:r w:rsidR="00C276DA" w:rsidRPr="00C276DA">
        <w:rPr>
          <w:rFonts w:hint="eastAsia"/>
        </w:rPr>
        <w:t>给你实验手段是什么</w:t>
      </w:r>
      <w:r w:rsidR="00C276DA">
        <w:rPr>
          <w:rFonts w:hint="eastAsia"/>
        </w:rPr>
        <w:t>，但是至于</w:t>
      </w:r>
      <w:r w:rsidR="00C276DA" w:rsidRPr="00C276DA">
        <w:rPr>
          <w:rFonts w:hint="eastAsia"/>
        </w:rPr>
        <w:t>这个东西到底是</w:t>
      </w:r>
      <w:r w:rsidR="00C276DA">
        <w:rPr>
          <w:rFonts w:hint="eastAsia"/>
        </w:rPr>
        <w:t>要</w:t>
      </w:r>
      <w:r w:rsidR="00C276DA" w:rsidRPr="00C276DA">
        <w:rPr>
          <w:rFonts w:hint="eastAsia"/>
        </w:rPr>
        <w:t>怎么做</w:t>
      </w:r>
      <w:r w:rsidR="00C276DA">
        <w:rPr>
          <w:rFonts w:hint="eastAsia"/>
        </w:rPr>
        <w:t>，这就是你需要去研究去探索的东西</w:t>
      </w:r>
      <w:r w:rsidR="00B21416">
        <w:rPr>
          <w:rFonts w:hint="eastAsia"/>
        </w:rPr>
        <w:t>，而不是课程教授的东西。</w:t>
      </w:r>
    </w:p>
    <w:p w14:paraId="3AB92B05" w14:textId="77777777" w:rsidR="00C93A3F" w:rsidRDefault="00C93A3F" w:rsidP="003C7BC4">
      <w:pPr>
        <w:ind w:firstLineChars="200" w:firstLine="420"/>
      </w:pPr>
    </w:p>
    <w:p w14:paraId="5913B505" w14:textId="2F38D9EF" w:rsidR="00C93A3F" w:rsidRPr="00C93A3F" w:rsidRDefault="00C93A3F" w:rsidP="00C93A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93A3F">
        <w:rPr>
          <w:rFonts w:hint="eastAsia"/>
          <w:b/>
          <w:bCs/>
        </w:rPr>
        <w:t>您对本科生科研有什么个人的见解吗</w:t>
      </w:r>
      <w:r w:rsidRPr="00C93A3F">
        <w:rPr>
          <w:b/>
          <w:bCs/>
        </w:rPr>
        <w:t>?您的实验室对想进行本</w:t>
      </w:r>
      <w:proofErr w:type="gramStart"/>
      <w:r w:rsidRPr="00C93A3F">
        <w:rPr>
          <w:b/>
          <w:bCs/>
        </w:rPr>
        <w:t>研</w:t>
      </w:r>
      <w:proofErr w:type="gramEnd"/>
      <w:r w:rsidRPr="00C93A3F">
        <w:rPr>
          <w:b/>
          <w:bCs/>
        </w:rPr>
        <w:t>的学生在GPA/</w:t>
      </w:r>
      <w:proofErr w:type="gramStart"/>
      <w:r w:rsidRPr="00C93A3F">
        <w:rPr>
          <w:b/>
          <w:bCs/>
        </w:rPr>
        <w:t>综测</w:t>
      </w:r>
      <w:proofErr w:type="gramEnd"/>
      <w:r w:rsidRPr="00C93A3F">
        <w:rPr>
          <w:b/>
          <w:bCs/>
        </w:rPr>
        <w:t>/科研/实习经历方面的要求标准如何呢?</w:t>
      </w:r>
    </w:p>
    <w:p w14:paraId="398EE5BA" w14:textId="3555F6F1" w:rsidR="0081699F" w:rsidRDefault="0081699F" w:rsidP="0081699F">
      <w:pPr>
        <w:ind w:firstLineChars="200" w:firstLine="420"/>
      </w:pPr>
      <w:r>
        <w:rPr>
          <w:rFonts w:hint="eastAsia"/>
        </w:rPr>
        <w:t>我其实</w:t>
      </w:r>
      <w:r w:rsidRPr="002866D7">
        <w:rPr>
          <w:rFonts w:hint="eastAsia"/>
          <w:b/>
          <w:bCs/>
        </w:rPr>
        <w:t>不太看</w:t>
      </w:r>
      <w:r w:rsidR="004E63E2">
        <w:rPr>
          <w:rFonts w:hint="eastAsia"/>
          <w:b/>
          <w:bCs/>
        </w:rPr>
        <w:t>重</w:t>
      </w:r>
      <w:r w:rsidRPr="002866D7">
        <w:rPr>
          <w:b/>
          <w:bCs/>
        </w:rPr>
        <w:t>GPA</w:t>
      </w:r>
      <w:r>
        <w:t>，</w:t>
      </w:r>
      <w:r w:rsidR="00305F9A">
        <w:rPr>
          <w:rFonts w:hint="eastAsia"/>
        </w:rPr>
        <w:t>这</w:t>
      </w:r>
      <w:r>
        <w:t>只是体现你们学习能力的一方面。学习知识考试能力和</w:t>
      </w:r>
      <w:r w:rsidRPr="002866D7">
        <w:rPr>
          <w:b/>
          <w:bCs/>
        </w:rPr>
        <w:t>把书本上的知识转化成你们的个人能力</w:t>
      </w:r>
      <w:r>
        <w:t>，其实中间</w:t>
      </w:r>
      <w:ins w:id="21" w:author="朱展彤_信科学院" w:date="2023-12-21T23:20:00Z">
        <w:r w:rsidR="008346CF">
          <w:rPr>
            <w:rFonts w:hint="eastAsia"/>
          </w:rPr>
          <w:t>的差别</w:t>
        </w:r>
      </w:ins>
      <w:del w:id="22" w:author="朱展彤_信科学院" w:date="2023-12-21T23:20:00Z">
        <w:r w:rsidDel="008346CF">
          <w:rPr>
            <w:rFonts w:hint="eastAsia"/>
          </w:rPr>
          <w:delText>g</w:delText>
        </w:r>
        <w:r w:rsidDel="008346CF">
          <w:delText>ap</w:delText>
        </w:r>
      </w:del>
      <w:r>
        <w:t>还挺大的，有些人</w:t>
      </w:r>
      <w:del w:id="23" w:author="朱展彤_信科学院" w:date="2023-12-21T23:20:00Z">
        <w:r w:rsidDel="008346CF">
          <w:delText>考</w:delText>
        </w:r>
      </w:del>
      <w:r>
        <w:t>的GPA很高，但不见得说他适合做电路。</w:t>
      </w:r>
      <w:r w:rsidRPr="002866D7">
        <w:rPr>
          <w:b/>
          <w:bCs/>
        </w:rPr>
        <w:t>创新</w:t>
      </w:r>
      <w:r>
        <w:t>这件事情更深奥，怎样从别人研究工作当中来迸发出一个点子，创新</w:t>
      </w:r>
      <w:r w:rsidR="00305F9A">
        <w:rPr>
          <w:rFonts w:hint="eastAsia"/>
        </w:rPr>
        <w:t>也</w:t>
      </w:r>
      <w:r>
        <w:t>有各种各样的类型，比如说有的创新是一种集成创新，在别人文献看到一个a方案，看到一个b方案，我把a</w:t>
      </w:r>
      <w:ins w:id="24" w:author="朱展彤_信科学院" w:date="2023-12-21T23:20:00Z">
        <w:r w:rsidR="008346CF">
          <w:rPr>
            <w:rFonts w:hint="eastAsia"/>
          </w:rPr>
          <w:t>方案</w:t>
        </w:r>
      </w:ins>
      <w:r>
        <w:t>和b</w:t>
      </w:r>
      <w:ins w:id="25" w:author="朱展彤_信科学院" w:date="2023-12-21T23:20:00Z">
        <w:r w:rsidR="008346CF">
          <w:rPr>
            <w:rFonts w:hint="eastAsia"/>
          </w:rPr>
          <w:t>方案</w:t>
        </w:r>
      </w:ins>
      <w:r w:rsidRPr="002866D7">
        <w:rPr>
          <w:b/>
          <w:bCs/>
        </w:rPr>
        <w:t>结合</w:t>
      </w:r>
      <w:r w:rsidR="004E63E2">
        <w:rPr>
          <w:rFonts w:hint="eastAsia"/>
        </w:rPr>
        <w:t>后</w:t>
      </w:r>
      <w:r>
        <w:t>，我就</w:t>
      </w:r>
      <w:r w:rsidR="004E63E2">
        <w:rPr>
          <w:rFonts w:hint="eastAsia"/>
        </w:rPr>
        <w:t>成功</w:t>
      </w:r>
      <w:r>
        <w:t>创新了；有的时候可能看到a</w:t>
      </w:r>
      <w:del w:id="26" w:author="朱展彤_信科学院" w:date="2023-12-21T23:20:00Z">
        <w:r w:rsidDel="008346CF">
          <w:delText>的</w:delText>
        </w:r>
      </w:del>
      <w:r>
        <w:t>方案，突然觉得可以</w:t>
      </w:r>
      <w:r w:rsidRPr="00305F9A">
        <w:rPr>
          <w:b/>
          <w:bCs/>
        </w:rPr>
        <w:t>再往前走一走</w:t>
      </w:r>
      <w:r>
        <w:t>，这</w:t>
      </w:r>
      <w:r w:rsidR="004E63E2">
        <w:rPr>
          <w:rFonts w:hint="eastAsia"/>
        </w:rPr>
        <w:t>又</w:t>
      </w:r>
      <w:r>
        <w:t>是另一种创新。</w:t>
      </w:r>
    </w:p>
    <w:p w14:paraId="0FD72D5D" w14:textId="4C3C5088" w:rsidR="0081699F" w:rsidRDefault="004E63E2" w:rsidP="0081699F">
      <w:pPr>
        <w:ind w:firstLineChars="200" w:firstLine="420"/>
      </w:pPr>
      <w:r>
        <w:rPr>
          <w:rFonts w:hint="eastAsia"/>
        </w:rPr>
        <w:t>关于</w:t>
      </w:r>
      <w:r w:rsidR="0081699F">
        <w:rPr>
          <w:rFonts w:hint="eastAsia"/>
        </w:rPr>
        <w:t>我对学生的要求，首先我建议先来</w:t>
      </w:r>
      <w:r w:rsidR="0081699F" w:rsidRPr="002866D7">
        <w:rPr>
          <w:rFonts w:hint="eastAsia"/>
          <w:b/>
          <w:bCs/>
        </w:rPr>
        <w:t>听听组会</w:t>
      </w:r>
      <w:r w:rsidR="0081699F">
        <w:rPr>
          <w:rFonts w:hint="eastAsia"/>
        </w:rPr>
        <w:t>，知道我到底在做什么，我的实验组做的东西是不是跟你自己的</w:t>
      </w:r>
      <w:r w:rsidR="0081699F" w:rsidRPr="002866D7">
        <w:rPr>
          <w:rFonts w:hint="eastAsia"/>
          <w:b/>
          <w:bCs/>
        </w:rPr>
        <w:t>研究兴趣</w:t>
      </w:r>
      <w:r w:rsidR="0081699F">
        <w:rPr>
          <w:rFonts w:hint="eastAsia"/>
        </w:rPr>
        <w:t>是</w:t>
      </w:r>
      <w:ins w:id="27" w:author="朱展彤_信科学院" w:date="2023-12-21T23:20:00Z">
        <w:r w:rsidR="008346CF">
          <w:rPr>
            <w:rFonts w:hint="eastAsia"/>
          </w:rPr>
          <w:t>相契合</w:t>
        </w:r>
      </w:ins>
      <w:del w:id="28" w:author="朱展彤_信科学院" w:date="2023-12-21T23:20:00Z">
        <w:r w:rsidR="0081699F" w:rsidDel="008346CF">
          <w:delText>match</w:delText>
        </w:r>
      </w:del>
      <w:r w:rsidR="0081699F">
        <w:t>的，这是第一点</w:t>
      </w:r>
      <w:r w:rsidR="002866D7">
        <w:rPr>
          <w:rFonts w:hint="eastAsia"/>
        </w:rPr>
        <w:t>。</w:t>
      </w:r>
      <w:r w:rsidR="0081699F">
        <w:t>我的组会</w:t>
      </w:r>
      <w:proofErr w:type="gramStart"/>
      <w:r w:rsidR="0081699F">
        <w:t>在</w:t>
      </w:r>
      <w:r w:rsidR="0081699F" w:rsidRPr="002866D7">
        <w:rPr>
          <w:b/>
          <w:bCs/>
        </w:rPr>
        <w:t>微纳</w:t>
      </w:r>
      <w:proofErr w:type="gramEnd"/>
      <w:r w:rsidR="0081699F" w:rsidRPr="002866D7">
        <w:rPr>
          <w:b/>
          <w:bCs/>
        </w:rPr>
        <w:t>525每周五的上午9点</w:t>
      </w:r>
      <w:r w:rsidR="0081699F">
        <w:t>，大家可以随时来听，在组会开始会有</w:t>
      </w:r>
      <w:r w:rsidR="0081699F" w:rsidRPr="002866D7">
        <w:rPr>
          <w:b/>
          <w:bCs/>
        </w:rPr>
        <w:t>主题报告</w:t>
      </w:r>
      <w:r w:rsidR="0081699F">
        <w:t>，这个主题报告会进行比较整体地宣传。第二点就是想进入我的实验组对于</w:t>
      </w:r>
      <w:r w:rsidR="0081699F" w:rsidRPr="002866D7">
        <w:rPr>
          <w:b/>
          <w:bCs/>
        </w:rPr>
        <w:t>GPA是没有什么要求的</w:t>
      </w:r>
      <w:r w:rsidR="0081699F">
        <w:t>。而且就集成电路学院来讲，我觉得大家可以在所有导师的组会上听一段时间，你想换到别的组，这都是</w:t>
      </w:r>
      <w:r w:rsidR="0081699F" w:rsidRPr="002866D7">
        <w:rPr>
          <w:b/>
          <w:bCs/>
        </w:rPr>
        <w:t>自由</w:t>
      </w:r>
      <w:r w:rsidR="0081699F">
        <w:t>的。</w:t>
      </w:r>
    </w:p>
    <w:p w14:paraId="780F08C7" w14:textId="04345555" w:rsidR="00C93A3F" w:rsidRDefault="0081699F" w:rsidP="0081699F">
      <w:pPr>
        <w:ind w:firstLineChars="200" w:firstLine="420"/>
      </w:pPr>
      <w:r>
        <w:rPr>
          <w:rFonts w:hint="eastAsia"/>
        </w:rPr>
        <w:t>但是对于我的学生做研究，我会要求几个基本能力，第一个是</w:t>
      </w:r>
      <w:r w:rsidRPr="002866D7">
        <w:rPr>
          <w:rFonts w:hint="eastAsia"/>
          <w:b/>
          <w:bCs/>
        </w:rPr>
        <w:t>文献阅读</w:t>
      </w:r>
      <w:r>
        <w:rPr>
          <w:rFonts w:hint="eastAsia"/>
        </w:rPr>
        <w:t>的能力，要能看懂基本内容并且有独到见解，第二个我个人会更倾向于</w:t>
      </w:r>
      <w:r w:rsidRPr="00305F9A">
        <w:rPr>
          <w:rFonts w:hint="eastAsia"/>
          <w:b/>
          <w:bCs/>
        </w:rPr>
        <w:t>自</w:t>
      </w:r>
      <w:r w:rsidRPr="002866D7">
        <w:rPr>
          <w:rFonts w:hint="eastAsia"/>
          <w:b/>
          <w:bCs/>
        </w:rPr>
        <w:t>我驱动能力比较强</w:t>
      </w:r>
      <w:r>
        <w:rPr>
          <w:rFonts w:hint="eastAsia"/>
        </w:rPr>
        <w:t>的学生，他很有冲劲，在自己的驱动力牵引下，他会从事科研更容易。如果你自己都很迷茫，只是说要找一个实验室，为了有一份研究的经历，我不建议进我实验组，也不建议进入任何研究组，这样没有意义。当你有自我驱动能力，</w:t>
      </w:r>
      <w:r w:rsidRPr="002866D7">
        <w:rPr>
          <w:rFonts w:hint="eastAsia"/>
          <w:b/>
          <w:bCs/>
        </w:rPr>
        <w:t>有</w:t>
      </w:r>
      <w:r w:rsidRPr="002866D7">
        <w:rPr>
          <w:b/>
          <w:bCs/>
        </w:rPr>
        <w:t>motivation</w:t>
      </w:r>
      <w:r w:rsidRPr="002866D7">
        <w:rPr>
          <w:rFonts w:hint="eastAsia"/>
        </w:rPr>
        <w:t>，</w:t>
      </w:r>
      <w:r w:rsidRPr="002866D7">
        <w:rPr>
          <w:b/>
          <w:bCs/>
        </w:rPr>
        <w:t>追问能力又很强</w:t>
      </w:r>
      <w:r w:rsidR="004E63E2">
        <w:rPr>
          <w:rFonts w:hint="eastAsia"/>
        </w:rPr>
        <w:t>，才能</w:t>
      </w:r>
      <w:r>
        <w:t>往前走很多。</w:t>
      </w:r>
    </w:p>
    <w:p w14:paraId="4413345A" w14:textId="77777777" w:rsidR="0081699F" w:rsidRDefault="0081699F" w:rsidP="0081699F">
      <w:pPr>
        <w:pStyle w:val="a7"/>
        <w:ind w:left="360" w:firstLineChars="0" w:firstLine="0"/>
        <w:rPr>
          <w:b/>
          <w:bCs/>
        </w:rPr>
      </w:pPr>
    </w:p>
    <w:p w14:paraId="3E640165" w14:textId="79120DAE" w:rsidR="0081699F" w:rsidRPr="00C93A3F" w:rsidRDefault="0081699F" w:rsidP="0081699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1699F">
        <w:rPr>
          <w:rFonts w:hint="eastAsia"/>
          <w:b/>
          <w:bCs/>
        </w:rPr>
        <w:t>对类</w:t>
      </w:r>
      <w:proofErr w:type="gramStart"/>
      <w:r w:rsidRPr="0081699F">
        <w:rPr>
          <w:rFonts w:hint="eastAsia"/>
          <w:b/>
          <w:bCs/>
        </w:rPr>
        <w:t>脑计算</w:t>
      </w:r>
      <w:proofErr w:type="gramEnd"/>
      <w:r w:rsidRPr="0081699F">
        <w:rPr>
          <w:rFonts w:hint="eastAsia"/>
          <w:b/>
          <w:bCs/>
        </w:rPr>
        <w:t>这方面感兴趣的同学，你有什么推荐的课程或者书籍吗？</w:t>
      </w:r>
    </w:p>
    <w:p w14:paraId="0C8EE1E5" w14:textId="270B0452" w:rsidR="00CD09BF" w:rsidRDefault="0081699F" w:rsidP="002866D7">
      <w:pPr>
        <w:ind w:firstLineChars="200" w:firstLine="420"/>
      </w:pPr>
      <w:r>
        <w:rPr>
          <w:rFonts w:hint="eastAsia"/>
        </w:rPr>
        <w:t>坦白</w:t>
      </w:r>
      <w:r w:rsidR="00B1213A">
        <w:rPr>
          <w:rFonts w:hint="eastAsia"/>
        </w:rPr>
        <w:t>地说，</w:t>
      </w:r>
      <w:r>
        <w:rPr>
          <w:rFonts w:hint="eastAsia"/>
        </w:rPr>
        <w:t>类</w:t>
      </w:r>
      <w:proofErr w:type="gramStart"/>
      <w:r>
        <w:rPr>
          <w:rFonts w:hint="eastAsia"/>
        </w:rPr>
        <w:t>脑计算是蛮新</w:t>
      </w:r>
      <w:proofErr w:type="gramEnd"/>
      <w:r>
        <w:rPr>
          <w:rFonts w:hint="eastAsia"/>
        </w:rPr>
        <w:t>的学科，讲脉冲神经网络的书没有太多。有些综述性的文章以及比较经典的工作，我觉得可以看一下，</w:t>
      </w:r>
      <w:r w:rsidR="00966A1B">
        <w:rPr>
          <w:rFonts w:hint="eastAsia"/>
        </w:rPr>
        <w:t>例如</w:t>
      </w:r>
      <w:r w:rsidRPr="002866D7">
        <w:rPr>
          <w:b/>
          <w:bCs/>
        </w:rPr>
        <w:t>IBM的</w:t>
      </w:r>
      <w:proofErr w:type="spellStart"/>
      <w:r w:rsidRPr="002866D7">
        <w:rPr>
          <w:b/>
          <w:bCs/>
        </w:rPr>
        <w:t>TrueNorth</w:t>
      </w:r>
      <w:proofErr w:type="spellEnd"/>
      <w:r>
        <w:t>（真北芯片），以及</w:t>
      </w:r>
      <w:r w:rsidRPr="002866D7">
        <w:rPr>
          <w:b/>
          <w:bCs/>
        </w:rPr>
        <w:t>脉冲神经网络</w:t>
      </w:r>
      <w:r>
        <w:t>相关的一些书籍。关于推荐的课程，如果你想做</w:t>
      </w:r>
      <w:r w:rsidR="00305F9A">
        <w:rPr>
          <w:rFonts w:hint="eastAsia"/>
        </w:rPr>
        <w:t>类</w:t>
      </w:r>
      <w:r>
        <w:t>脑芯片的话，还是希望大家对</w:t>
      </w:r>
      <w:r w:rsidRPr="002866D7">
        <w:rPr>
          <w:b/>
          <w:bCs/>
        </w:rPr>
        <w:t>人</w:t>
      </w:r>
      <w:r w:rsidRPr="002866D7">
        <w:rPr>
          <w:b/>
          <w:bCs/>
        </w:rPr>
        <w:lastRenderedPageBreak/>
        <w:t>工智能包括深度学习</w:t>
      </w:r>
      <w:r>
        <w:t>这方面的知识有所涉猎，因为它只是人工智能的一个分支而已，并没有那么神奇，不是说生物启发就是一个完全</w:t>
      </w:r>
      <w:proofErr w:type="gramStart"/>
      <w:r>
        <w:t>偏生物</w:t>
      </w:r>
      <w:proofErr w:type="gramEnd"/>
      <w:r>
        <w:t>的东西，它</w:t>
      </w:r>
      <w:r w:rsidR="00966A1B">
        <w:rPr>
          <w:rFonts w:hint="eastAsia"/>
        </w:rPr>
        <w:t>仍然</w:t>
      </w:r>
      <w:r>
        <w:t>基于现有的人工智能这个框架往下走</w:t>
      </w:r>
      <w:r w:rsidR="00305F9A">
        <w:rPr>
          <w:rFonts w:hint="eastAsia"/>
        </w:rPr>
        <w:t>。</w:t>
      </w:r>
      <w:r w:rsidR="00CD09BF">
        <w:rPr>
          <w:rFonts w:hint="eastAsia"/>
        </w:rPr>
        <w:t>具体</w:t>
      </w:r>
      <w:r w:rsidR="00305F9A">
        <w:rPr>
          <w:rFonts w:hint="eastAsia"/>
        </w:rPr>
        <w:t>来说</w:t>
      </w:r>
      <w:r w:rsidR="00CD09BF">
        <w:rPr>
          <w:rFonts w:hint="eastAsia"/>
        </w:rPr>
        <w:t>，</w:t>
      </w:r>
      <w:r w:rsidR="00305F9A">
        <w:rPr>
          <w:rFonts w:hint="eastAsia"/>
        </w:rPr>
        <w:t>它和人工智能的区别是</w:t>
      </w:r>
      <w:r w:rsidR="00CD09BF">
        <w:rPr>
          <w:rFonts w:hint="eastAsia"/>
        </w:rPr>
        <w:t>信息处理的方式不一样</w:t>
      </w:r>
      <w:r w:rsidR="00AD3B66">
        <w:rPr>
          <w:rFonts w:hint="eastAsia"/>
        </w:rPr>
        <w:t>。</w:t>
      </w:r>
      <w:r w:rsidR="00AD3B66" w:rsidRPr="00AD3B66">
        <w:rPr>
          <w:rFonts w:hint="eastAsia"/>
        </w:rPr>
        <w:t>人工智能在处理图像识别等任务时主要采用</w:t>
      </w:r>
      <w:r w:rsidR="00AD3B66" w:rsidRPr="00AD3B66">
        <w:t>01代码进行处理，无论是深度神经网络（</w:t>
      </w:r>
      <w:proofErr w:type="spellStart"/>
      <w:r w:rsidR="00AD3B66" w:rsidRPr="00AD3B66">
        <w:t>DNN</w:t>
      </w:r>
      <w:proofErr w:type="spellEnd"/>
      <w:r w:rsidR="00AD3B66" w:rsidRPr="00AD3B66">
        <w:t>）还是卷积神经网络（CNN），都在图像上进行反复卷积和特征提取。经过特征提取后，常伴随</w:t>
      </w:r>
      <w:proofErr w:type="gramStart"/>
      <w:r w:rsidR="00AD3B66" w:rsidRPr="00AD3B66">
        <w:t>着池化操作</w:t>
      </w:r>
      <w:proofErr w:type="gramEnd"/>
      <w:r w:rsidR="00AD3B66" w:rsidRPr="00AD3B66">
        <w:t>和非线性函数的应用，最终进行分类。这一流程一直是人工智能处理图像任务的典型方法。</w:t>
      </w:r>
    </w:p>
    <w:p w14:paraId="115FF204" w14:textId="28D43D39" w:rsidR="00AD3B66" w:rsidRDefault="00AD3B66" w:rsidP="00CD09BF">
      <w:pPr>
        <w:ind w:firstLineChars="200" w:firstLine="420"/>
      </w:pPr>
      <w:r w:rsidRPr="00AD3B66">
        <w:rPr>
          <w:rFonts w:hint="eastAsia"/>
        </w:rPr>
        <w:t>在类</w:t>
      </w:r>
      <w:proofErr w:type="gramStart"/>
      <w:r w:rsidRPr="00AD3B66">
        <w:rPr>
          <w:rFonts w:hint="eastAsia"/>
        </w:rPr>
        <w:t>脑计算</w:t>
      </w:r>
      <w:proofErr w:type="gramEnd"/>
      <w:r w:rsidRPr="00AD3B66">
        <w:rPr>
          <w:rFonts w:hint="eastAsia"/>
        </w:rPr>
        <w:t>中，虽然仍然沿用了之前的处理流程，但对中间的处理环节进行了改变。首先，我们的处理单元不再是传统的处理单元，而是变成了</w:t>
      </w:r>
      <w:r w:rsidRPr="00AD3B66">
        <w:rPr>
          <w:rFonts w:hint="eastAsia"/>
          <w:b/>
          <w:bCs/>
        </w:rPr>
        <w:t>神经元</w:t>
      </w:r>
      <w:r w:rsidRPr="00AD3B66">
        <w:rPr>
          <w:rFonts w:hint="eastAsia"/>
        </w:rPr>
        <w:t>，这些神经元又具有多种类型。由于类</w:t>
      </w:r>
      <w:proofErr w:type="gramStart"/>
      <w:r w:rsidRPr="00AD3B66">
        <w:rPr>
          <w:rFonts w:hint="eastAsia"/>
        </w:rPr>
        <w:t>脑计算</w:t>
      </w:r>
      <w:proofErr w:type="gramEnd"/>
      <w:r w:rsidRPr="00AD3B66">
        <w:rPr>
          <w:rFonts w:hint="eastAsia"/>
        </w:rPr>
        <w:t>更加生物化，神经元在经过非线性函数时不再使用激活函数，而是采用</w:t>
      </w:r>
      <w:r w:rsidRPr="00AD3B66">
        <w:rPr>
          <w:rFonts w:hint="eastAsia"/>
          <w:b/>
          <w:bCs/>
        </w:rPr>
        <w:t>阈值函数</w:t>
      </w:r>
      <w:r w:rsidRPr="00AD3B66">
        <w:rPr>
          <w:rFonts w:hint="eastAsia"/>
        </w:rPr>
        <w:t>。这是因为它模拟了生物膜电位的过程，外界不断对膜电位进行刺激，这相当于权重不断增强的过程。当达到一个阈值后，神经元就会发出一个脉冲，传递信息。因此，这一过程被称为阈值函数。</w:t>
      </w:r>
    </w:p>
    <w:p w14:paraId="54D4C2A8" w14:textId="3C21BF15" w:rsidR="00CD09BF" w:rsidRDefault="00190632" w:rsidP="00CD09BF">
      <w:pPr>
        <w:ind w:firstLineChars="200" w:firstLine="420"/>
      </w:pPr>
      <w:r>
        <w:rPr>
          <w:rFonts w:hint="eastAsia"/>
        </w:rPr>
        <w:t>所以，</w:t>
      </w:r>
      <w:r w:rsidR="00CD09BF">
        <w:rPr>
          <w:rFonts w:hint="eastAsia"/>
        </w:rPr>
        <w:t>大家如果想做</w:t>
      </w:r>
      <w:r>
        <w:rPr>
          <w:rFonts w:hint="eastAsia"/>
        </w:rPr>
        <w:t>类</w:t>
      </w:r>
      <w:proofErr w:type="gramStart"/>
      <w:r>
        <w:rPr>
          <w:rFonts w:hint="eastAsia"/>
        </w:rPr>
        <w:t>脑计算</w:t>
      </w:r>
      <w:proofErr w:type="gramEnd"/>
      <w:r>
        <w:rPr>
          <w:rFonts w:hint="eastAsia"/>
        </w:rPr>
        <w:t>方面的</w:t>
      </w:r>
      <w:r w:rsidR="00CD09BF">
        <w:rPr>
          <w:rFonts w:hint="eastAsia"/>
        </w:rPr>
        <w:t>研究，要对人工智能相关的基本概念要了解，</w:t>
      </w:r>
      <w:r>
        <w:rPr>
          <w:rFonts w:hint="eastAsia"/>
        </w:rPr>
        <w:t>例如人工智能中</w:t>
      </w:r>
      <w:r w:rsidR="00CD09BF" w:rsidRPr="002866D7">
        <w:rPr>
          <w:rFonts w:hint="eastAsia"/>
          <w:b/>
          <w:bCs/>
        </w:rPr>
        <w:t>卷积、池化、非线</w:t>
      </w:r>
      <w:r w:rsidR="00CD09BF" w:rsidRPr="00675354">
        <w:rPr>
          <w:rFonts w:hint="eastAsia"/>
          <w:b/>
          <w:bCs/>
        </w:rPr>
        <w:t>性激活函数，全链接</w:t>
      </w:r>
      <w:r w:rsidRPr="00675354">
        <w:rPr>
          <w:rFonts w:hint="eastAsia"/>
        </w:rPr>
        <w:t>等这</w:t>
      </w:r>
      <w:r w:rsidR="00CD09BF" w:rsidRPr="00675354">
        <w:rPr>
          <w:rFonts w:hint="eastAsia"/>
        </w:rPr>
        <w:t>些基本</w:t>
      </w:r>
      <w:r w:rsidR="00CD09BF">
        <w:rPr>
          <w:rFonts w:hint="eastAsia"/>
        </w:rPr>
        <w:t>定义，</w:t>
      </w:r>
      <w:r>
        <w:rPr>
          <w:rFonts w:hint="eastAsia"/>
        </w:rPr>
        <w:t>我</w:t>
      </w:r>
      <w:r w:rsidR="00CD09BF">
        <w:rPr>
          <w:rFonts w:hint="eastAsia"/>
        </w:rPr>
        <w:t>推荐</w:t>
      </w:r>
      <w:r>
        <w:rPr>
          <w:rFonts w:hint="eastAsia"/>
        </w:rPr>
        <w:t>大家多</w:t>
      </w:r>
      <w:r w:rsidR="00CD09BF">
        <w:rPr>
          <w:rFonts w:hint="eastAsia"/>
        </w:rPr>
        <w:t>看一些</w:t>
      </w:r>
      <w:r w:rsidR="00CD09BF" w:rsidRPr="002866D7">
        <w:rPr>
          <w:rFonts w:hint="eastAsia"/>
          <w:b/>
          <w:bCs/>
        </w:rPr>
        <w:t>人工智能、神经网络的书</w:t>
      </w:r>
      <w:r w:rsidR="00CD09BF" w:rsidRPr="002866D7">
        <w:rPr>
          <w:rFonts w:hint="eastAsia"/>
        </w:rPr>
        <w:t>。</w:t>
      </w:r>
    </w:p>
    <w:p w14:paraId="165A802A" w14:textId="1E8C7FFC" w:rsidR="0081699F" w:rsidRDefault="00190632" w:rsidP="00CD09BF">
      <w:pPr>
        <w:ind w:firstLineChars="200" w:firstLine="420"/>
      </w:pPr>
      <w:r>
        <w:rPr>
          <w:rFonts w:hint="eastAsia"/>
        </w:rPr>
        <w:t>除此之外，</w:t>
      </w:r>
      <w:r w:rsidR="0081699F">
        <w:rPr>
          <w:rFonts w:hint="eastAsia"/>
        </w:rPr>
        <w:t>我觉得</w:t>
      </w:r>
      <w:r>
        <w:rPr>
          <w:rFonts w:hint="eastAsia"/>
        </w:rPr>
        <w:t>还</w:t>
      </w:r>
      <w:r w:rsidR="0081699F">
        <w:rPr>
          <w:rFonts w:hint="eastAsia"/>
        </w:rPr>
        <w:t>需要学习</w:t>
      </w:r>
      <w:r w:rsidR="0081699F" w:rsidRPr="00257CB8">
        <w:rPr>
          <w:rFonts w:hint="eastAsia"/>
          <w:b/>
          <w:bCs/>
        </w:rPr>
        <w:t>基本的电路设计</w:t>
      </w:r>
      <w:r w:rsidR="0081699F">
        <w:rPr>
          <w:rFonts w:hint="eastAsia"/>
        </w:rPr>
        <w:t>，比如要学</w:t>
      </w:r>
      <w:r w:rsidR="0081699F" w:rsidRPr="00257CB8">
        <w:rPr>
          <w:rFonts w:hint="eastAsia"/>
          <w:b/>
          <w:bCs/>
        </w:rPr>
        <w:t>集成电路原理与设计</w:t>
      </w:r>
      <w:r w:rsidR="0081699F">
        <w:rPr>
          <w:rFonts w:hint="eastAsia"/>
        </w:rPr>
        <w:t>课，至少电路的</w:t>
      </w:r>
      <w:r w:rsidR="0081699F" w:rsidRPr="00257CB8">
        <w:rPr>
          <w:b/>
          <w:bCs/>
        </w:rPr>
        <w:t>EDA工具</w:t>
      </w:r>
      <w:r w:rsidR="0081699F">
        <w:t>需要学</w:t>
      </w:r>
      <w:r>
        <w:rPr>
          <w:rFonts w:hint="eastAsia"/>
        </w:rPr>
        <w:t>会</w:t>
      </w:r>
      <w:r w:rsidR="0081699F">
        <w:t>，以及电路的基本设计语言，毕竟我们</w:t>
      </w:r>
      <w:r w:rsidR="00966A1B">
        <w:rPr>
          <w:rFonts w:hint="eastAsia"/>
        </w:rPr>
        <w:t>要</w:t>
      </w:r>
      <w:r w:rsidR="0081699F">
        <w:t>做硬件。</w:t>
      </w:r>
    </w:p>
    <w:p w14:paraId="15C90FDA" w14:textId="77777777" w:rsidR="00CD09BF" w:rsidRDefault="00CD09BF" w:rsidP="00CD09BF"/>
    <w:p w14:paraId="6B92F064" w14:textId="21C1E837" w:rsidR="00CD09BF" w:rsidRPr="00C93A3F" w:rsidRDefault="00CD09BF" w:rsidP="00CD09BF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类脑芯片的优势和特点是什么？</w:t>
      </w:r>
    </w:p>
    <w:p w14:paraId="6D8CE88D" w14:textId="2A3A664F" w:rsidR="00CD09BF" w:rsidRDefault="00CD09BF" w:rsidP="00257CB8">
      <w:pPr>
        <w:ind w:firstLineChars="200" w:firstLine="420"/>
      </w:pPr>
      <w:r>
        <w:rPr>
          <w:rFonts w:hint="eastAsia"/>
        </w:rPr>
        <w:t>第一</w:t>
      </w:r>
      <w:r w:rsidR="00190632">
        <w:rPr>
          <w:rFonts w:hint="eastAsia"/>
        </w:rPr>
        <w:t>点优势是</w:t>
      </w:r>
      <w:r w:rsidRPr="00257CB8">
        <w:rPr>
          <w:rFonts w:hint="eastAsia"/>
          <w:b/>
          <w:bCs/>
        </w:rPr>
        <w:t>低功耗</w:t>
      </w:r>
      <w:r>
        <w:rPr>
          <w:rFonts w:hint="eastAsia"/>
        </w:rPr>
        <w:t>，第二</w:t>
      </w:r>
      <w:r w:rsidR="00190632">
        <w:rPr>
          <w:rFonts w:hint="eastAsia"/>
        </w:rPr>
        <w:t>点优势</w:t>
      </w:r>
      <w:proofErr w:type="gramStart"/>
      <w:r w:rsidR="00190632">
        <w:rPr>
          <w:rFonts w:hint="eastAsia"/>
        </w:rPr>
        <w:t>是</w:t>
      </w:r>
      <w:r w:rsidRPr="00257CB8">
        <w:rPr>
          <w:rFonts w:hint="eastAsia"/>
          <w:b/>
          <w:bCs/>
        </w:rPr>
        <w:t>存算一体</w:t>
      </w:r>
      <w:proofErr w:type="gramEnd"/>
      <w:r>
        <w:rPr>
          <w:rFonts w:hint="eastAsia"/>
        </w:rPr>
        <w:t>，人脑是</w:t>
      </w:r>
      <w:proofErr w:type="gramStart"/>
      <w:r>
        <w:rPr>
          <w:rFonts w:hint="eastAsia"/>
        </w:rPr>
        <w:t>个存算</w:t>
      </w:r>
      <w:proofErr w:type="gramEnd"/>
      <w:r>
        <w:rPr>
          <w:rFonts w:hint="eastAsia"/>
        </w:rPr>
        <w:t>一体的结构，神经元和突触</w:t>
      </w:r>
      <w:proofErr w:type="gramStart"/>
      <w:r>
        <w:rPr>
          <w:rFonts w:hint="eastAsia"/>
        </w:rPr>
        <w:t>也是存</w:t>
      </w:r>
      <w:r w:rsidR="00190632">
        <w:rPr>
          <w:rFonts w:hint="eastAsia"/>
        </w:rPr>
        <w:t>算</w:t>
      </w:r>
      <w:r>
        <w:rPr>
          <w:rFonts w:hint="eastAsia"/>
        </w:rPr>
        <w:t>一体</w:t>
      </w:r>
      <w:proofErr w:type="gramEnd"/>
      <w:r>
        <w:rPr>
          <w:rFonts w:hint="eastAsia"/>
        </w:rPr>
        <w:t>，脉冲神经网络和类</w:t>
      </w:r>
      <w:proofErr w:type="gramStart"/>
      <w:r>
        <w:rPr>
          <w:rFonts w:hint="eastAsia"/>
        </w:rPr>
        <w:t>脑计算</w:t>
      </w:r>
      <w:proofErr w:type="gramEnd"/>
      <w:r>
        <w:rPr>
          <w:rFonts w:hint="eastAsia"/>
        </w:rPr>
        <w:t>它也是</w:t>
      </w:r>
      <w:proofErr w:type="gramStart"/>
      <w:r>
        <w:rPr>
          <w:rFonts w:hint="eastAsia"/>
        </w:rPr>
        <w:t>个存算性</w:t>
      </w:r>
      <w:proofErr w:type="gramEnd"/>
      <w:r>
        <w:rPr>
          <w:rFonts w:hint="eastAsia"/>
        </w:rPr>
        <w:t>的结构。第三</w:t>
      </w:r>
      <w:r w:rsidR="00257CB8">
        <w:rPr>
          <w:rFonts w:hint="eastAsia"/>
        </w:rPr>
        <w:t>点，</w:t>
      </w:r>
      <w:r>
        <w:rPr>
          <w:rFonts w:hint="eastAsia"/>
        </w:rPr>
        <w:t>人工智能芯片大部分</w:t>
      </w:r>
      <w:r w:rsidR="00257CB8">
        <w:rPr>
          <w:rFonts w:hint="eastAsia"/>
        </w:rPr>
        <w:t>在</w:t>
      </w:r>
      <w:r>
        <w:rPr>
          <w:rFonts w:hint="eastAsia"/>
        </w:rPr>
        <w:t>云端训练，</w:t>
      </w:r>
      <w:proofErr w:type="gramStart"/>
      <w:r>
        <w:rPr>
          <w:rFonts w:hint="eastAsia"/>
        </w:rPr>
        <w:t>端侧推理</w:t>
      </w:r>
      <w:proofErr w:type="gramEnd"/>
      <w:r>
        <w:rPr>
          <w:rFonts w:hint="eastAsia"/>
        </w:rPr>
        <w:t>，这种方式就是最高效</w:t>
      </w:r>
      <w:r w:rsidR="00257CB8">
        <w:rPr>
          <w:rFonts w:hint="eastAsia"/>
        </w:rPr>
        <w:t>的</w:t>
      </w:r>
      <w:r>
        <w:rPr>
          <w:rFonts w:hint="eastAsia"/>
        </w:rPr>
        <w:t>，因为在一个大模型训练的时候需要有一个高精度参数去训练，</w:t>
      </w:r>
      <w:proofErr w:type="gramStart"/>
      <w:r>
        <w:rPr>
          <w:rFonts w:hint="eastAsia"/>
        </w:rPr>
        <w:t>端侧去</w:t>
      </w:r>
      <w:proofErr w:type="gramEnd"/>
      <w:r>
        <w:rPr>
          <w:rFonts w:hint="eastAsia"/>
        </w:rPr>
        <w:t>做的时候</w:t>
      </w:r>
      <w:proofErr w:type="gramStart"/>
      <w:r>
        <w:rPr>
          <w:rFonts w:hint="eastAsia"/>
        </w:rPr>
        <w:t>人工化低一点</w:t>
      </w:r>
      <w:proofErr w:type="gramEnd"/>
      <w:r>
        <w:rPr>
          <w:rFonts w:hint="eastAsia"/>
        </w:rPr>
        <w:t>去做推断，但有</w:t>
      </w:r>
      <w:r w:rsidR="00190632">
        <w:rPr>
          <w:rFonts w:hint="eastAsia"/>
        </w:rPr>
        <w:t>一</w:t>
      </w:r>
      <w:r w:rsidR="00257CB8">
        <w:rPr>
          <w:rFonts w:hint="eastAsia"/>
        </w:rPr>
        <w:t>个</w:t>
      </w:r>
      <w:r>
        <w:rPr>
          <w:rFonts w:hint="eastAsia"/>
        </w:rPr>
        <w:t>问题</w:t>
      </w:r>
      <w:r w:rsidR="00190632">
        <w:rPr>
          <w:rFonts w:hint="eastAsia"/>
        </w:rPr>
        <w:t>就</w:t>
      </w:r>
      <w:r>
        <w:rPr>
          <w:rFonts w:hint="eastAsia"/>
        </w:rPr>
        <w:t>是它没办法</w:t>
      </w:r>
      <w:r w:rsidRPr="00257CB8">
        <w:rPr>
          <w:rFonts w:hint="eastAsia"/>
          <w:b/>
          <w:bCs/>
        </w:rPr>
        <w:t>在线学习</w:t>
      </w:r>
      <w:r>
        <w:rPr>
          <w:rFonts w:hint="eastAsia"/>
        </w:rPr>
        <w:t>，大模型训练的时候基于大样本，训练完之后得到结果，如果我见到一个新样本，一个完全没见过的东西的时候，就没法推理出来。现在的神经网络解决方法基于样本迁移学习。但是生物上其实是在线学习的过程，人脑随时都在</w:t>
      </w:r>
      <w:r w:rsidR="00190632">
        <w:rPr>
          <w:rFonts w:hint="eastAsia"/>
        </w:rPr>
        <w:t>学习</w:t>
      </w:r>
      <w:r>
        <w:rPr>
          <w:rFonts w:hint="eastAsia"/>
        </w:rPr>
        <w:t>，他有</w:t>
      </w:r>
      <w:r w:rsidRPr="00257CB8">
        <w:rPr>
          <w:rFonts w:hint="eastAsia"/>
          <w:b/>
          <w:bCs/>
        </w:rPr>
        <w:t>自主学习</w:t>
      </w:r>
      <w:r>
        <w:rPr>
          <w:rFonts w:hint="eastAsia"/>
        </w:rPr>
        <w:t>和在线学习的过程，所以它有一些机制去</w:t>
      </w:r>
      <w:r w:rsidRPr="00257CB8">
        <w:rPr>
          <w:rFonts w:hint="eastAsia"/>
          <w:b/>
          <w:bCs/>
        </w:rPr>
        <w:t>在线调整</w:t>
      </w:r>
      <w:r>
        <w:rPr>
          <w:rFonts w:hint="eastAsia"/>
        </w:rPr>
        <w:t>一些参数，类</w:t>
      </w:r>
      <w:proofErr w:type="gramStart"/>
      <w:r>
        <w:rPr>
          <w:rFonts w:hint="eastAsia"/>
        </w:rPr>
        <w:t>脑计算</w:t>
      </w:r>
      <w:proofErr w:type="gramEnd"/>
      <w:r>
        <w:rPr>
          <w:rFonts w:hint="eastAsia"/>
        </w:rPr>
        <w:t>我们也是在做这方面的尝试，所以</w:t>
      </w:r>
      <w:r w:rsidR="00190632">
        <w:rPr>
          <w:rFonts w:hint="eastAsia"/>
        </w:rPr>
        <w:t>它有</w:t>
      </w:r>
      <w:r w:rsidRPr="00257CB8">
        <w:rPr>
          <w:rFonts w:hint="eastAsia"/>
          <w:b/>
          <w:bCs/>
        </w:rPr>
        <w:t>在线学习能力</w:t>
      </w:r>
      <w:r>
        <w:rPr>
          <w:rFonts w:hint="eastAsia"/>
        </w:rPr>
        <w:t>或者</w:t>
      </w:r>
      <w:r w:rsidRPr="00257CB8">
        <w:rPr>
          <w:rFonts w:hint="eastAsia"/>
          <w:b/>
          <w:bCs/>
        </w:rPr>
        <w:t>自主学习能力</w:t>
      </w:r>
      <w:r w:rsidR="00190632" w:rsidRPr="00190632">
        <w:rPr>
          <w:rFonts w:hint="eastAsia"/>
        </w:rPr>
        <w:t>这一优势</w:t>
      </w:r>
      <w:r>
        <w:rPr>
          <w:rFonts w:hint="eastAsia"/>
        </w:rPr>
        <w:t>，最后一个</w:t>
      </w:r>
      <w:r w:rsidR="00190632">
        <w:rPr>
          <w:rFonts w:hint="eastAsia"/>
        </w:rPr>
        <w:t>优势不容易被关注</w:t>
      </w:r>
      <w:r>
        <w:rPr>
          <w:rFonts w:hint="eastAsia"/>
        </w:rPr>
        <w:t>，现在的人工智能网络的</w:t>
      </w:r>
      <w:r w:rsidRPr="00257CB8">
        <w:rPr>
          <w:rFonts w:hint="eastAsia"/>
          <w:b/>
          <w:bCs/>
        </w:rPr>
        <w:t>抗攻击能力</w:t>
      </w:r>
      <w:r>
        <w:rPr>
          <w:rFonts w:hint="eastAsia"/>
        </w:rPr>
        <w:t>是很弱的，比如</w:t>
      </w:r>
      <w:r w:rsidR="00190632">
        <w:rPr>
          <w:rFonts w:hint="eastAsia"/>
        </w:rPr>
        <w:t>在</w:t>
      </w:r>
      <w:r>
        <w:rPr>
          <w:rFonts w:hint="eastAsia"/>
        </w:rPr>
        <w:t>原本样本注入一些噪声，基本就</w:t>
      </w:r>
      <w:r w:rsidR="00190632">
        <w:rPr>
          <w:rFonts w:hint="eastAsia"/>
        </w:rPr>
        <w:t>无法被辨</w:t>
      </w:r>
      <w:r>
        <w:rPr>
          <w:rFonts w:hint="eastAsia"/>
        </w:rPr>
        <w:t>认，识别精度不够，但是人脑是一个</w:t>
      </w:r>
      <w:r w:rsidRPr="00257CB8">
        <w:rPr>
          <w:rFonts w:hint="eastAsia"/>
          <w:b/>
          <w:bCs/>
        </w:rPr>
        <w:t>抗</w:t>
      </w:r>
      <w:proofErr w:type="gramStart"/>
      <w:r w:rsidRPr="00257CB8">
        <w:rPr>
          <w:rFonts w:hint="eastAsia"/>
          <w:b/>
          <w:bCs/>
        </w:rPr>
        <w:t>噪能力</w:t>
      </w:r>
      <w:proofErr w:type="gramEnd"/>
      <w:r w:rsidRPr="00257CB8">
        <w:rPr>
          <w:rFonts w:hint="eastAsia"/>
          <w:b/>
          <w:bCs/>
        </w:rPr>
        <w:t>强</w:t>
      </w:r>
      <w:r>
        <w:rPr>
          <w:rFonts w:hint="eastAsia"/>
        </w:rPr>
        <w:t>的东西，它虽然可能不太精确，</w:t>
      </w:r>
      <w:r w:rsidR="00190632">
        <w:rPr>
          <w:rFonts w:hint="eastAsia"/>
        </w:rPr>
        <w:t>但是</w:t>
      </w:r>
      <w:r>
        <w:rPr>
          <w:rFonts w:hint="eastAsia"/>
        </w:rPr>
        <w:t>类</w:t>
      </w:r>
      <w:proofErr w:type="gramStart"/>
      <w:r>
        <w:rPr>
          <w:rFonts w:hint="eastAsia"/>
        </w:rPr>
        <w:t>脑计算</w:t>
      </w:r>
      <w:proofErr w:type="gramEnd"/>
      <w:r>
        <w:rPr>
          <w:rFonts w:hint="eastAsia"/>
        </w:rPr>
        <w:t>是基于</w:t>
      </w:r>
      <w:r w:rsidRPr="00257CB8">
        <w:rPr>
          <w:rFonts w:hint="eastAsia"/>
          <w:b/>
          <w:bCs/>
        </w:rPr>
        <w:t>脉冲神经网络（</w:t>
      </w:r>
      <w:r w:rsidRPr="00257CB8">
        <w:rPr>
          <w:b/>
          <w:bCs/>
        </w:rPr>
        <w:t>SNN)</w:t>
      </w:r>
      <w:r>
        <w:t>，基于Spike的，不是基于一个01代码，所以它有很好的抗攻击能力或者在强干扰情况下</w:t>
      </w:r>
      <w:proofErr w:type="gramStart"/>
      <w:r>
        <w:t>的抗攻能力</w:t>
      </w:r>
      <w:proofErr w:type="gramEnd"/>
      <w:r>
        <w:t>。</w:t>
      </w:r>
    </w:p>
    <w:p w14:paraId="4128341D" w14:textId="78102865" w:rsidR="0081699F" w:rsidRPr="0081699F" w:rsidRDefault="00CD09BF" w:rsidP="00257CB8">
      <w:pPr>
        <w:ind w:firstLineChars="200" w:firstLine="420"/>
      </w:pPr>
      <w:r>
        <w:rPr>
          <w:rFonts w:hint="eastAsia"/>
        </w:rPr>
        <w:t>综上，</w:t>
      </w:r>
      <w:r w:rsidRPr="00257CB8">
        <w:rPr>
          <w:rFonts w:hint="eastAsia"/>
          <w:b/>
          <w:bCs/>
        </w:rPr>
        <w:t>低功耗、</w:t>
      </w:r>
      <w:proofErr w:type="gramStart"/>
      <w:r w:rsidR="00190632">
        <w:rPr>
          <w:rFonts w:hint="eastAsia"/>
          <w:b/>
          <w:bCs/>
        </w:rPr>
        <w:t>存</w:t>
      </w:r>
      <w:r w:rsidRPr="00257CB8">
        <w:rPr>
          <w:rFonts w:hint="eastAsia"/>
          <w:b/>
          <w:bCs/>
        </w:rPr>
        <w:t>算一体</w:t>
      </w:r>
      <w:proofErr w:type="gramEnd"/>
      <w:r w:rsidRPr="00257CB8">
        <w:rPr>
          <w:rFonts w:hint="eastAsia"/>
          <w:b/>
          <w:bCs/>
        </w:rPr>
        <w:t>、在线学习、抗攻击抗干扰能力</w:t>
      </w:r>
      <w:r>
        <w:rPr>
          <w:rFonts w:hint="eastAsia"/>
        </w:rPr>
        <w:t>，这是类</w:t>
      </w:r>
      <w:proofErr w:type="gramStart"/>
      <w:r>
        <w:rPr>
          <w:rFonts w:hint="eastAsia"/>
        </w:rPr>
        <w:t>脑计算</w:t>
      </w:r>
      <w:proofErr w:type="gramEnd"/>
      <w:r>
        <w:rPr>
          <w:rFonts w:hint="eastAsia"/>
        </w:rPr>
        <w:t>芯片特点与优势。</w:t>
      </w:r>
    </w:p>
    <w:sectPr w:rsidR="0081699F" w:rsidRPr="0081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C04F" w14:textId="77777777" w:rsidR="00A36B8A" w:rsidRDefault="00A36B8A" w:rsidP="00B81797">
      <w:r>
        <w:separator/>
      </w:r>
    </w:p>
  </w:endnote>
  <w:endnote w:type="continuationSeparator" w:id="0">
    <w:p w14:paraId="29B669BF" w14:textId="77777777" w:rsidR="00A36B8A" w:rsidRDefault="00A36B8A" w:rsidP="00B8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441C" w14:textId="77777777" w:rsidR="00A36B8A" w:rsidRDefault="00A36B8A" w:rsidP="00B81797">
      <w:r>
        <w:separator/>
      </w:r>
    </w:p>
  </w:footnote>
  <w:footnote w:type="continuationSeparator" w:id="0">
    <w:p w14:paraId="74E43CBE" w14:textId="77777777" w:rsidR="00A36B8A" w:rsidRDefault="00A36B8A" w:rsidP="00B81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2513"/>
    <w:multiLevelType w:val="hybridMultilevel"/>
    <w:tmpl w:val="4D72A03C"/>
    <w:lvl w:ilvl="0" w:tplc="F6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0368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朱展彤_信科学院">
    <w15:presenceInfo w15:providerId="AD" w15:userId="S::2100012749@stu.pku.edu.cn::93fc21b9-41e8-4f99-9330-61238c4cf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C5"/>
    <w:rsid w:val="00190632"/>
    <w:rsid w:val="001964BC"/>
    <w:rsid w:val="001B7369"/>
    <w:rsid w:val="002577B6"/>
    <w:rsid w:val="00257CB8"/>
    <w:rsid w:val="002866D7"/>
    <w:rsid w:val="002B0731"/>
    <w:rsid w:val="00305F9A"/>
    <w:rsid w:val="00324BEE"/>
    <w:rsid w:val="00340153"/>
    <w:rsid w:val="0036183D"/>
    <w:rsid w:val="00372831"/>
    <w:rsid w:val="003A3C74"/>
    <w:rsid w:val="003C7BC4"/>
    <w:rsid w:val="003D0841"/>
    <w:rsid w:val="003D39DD"/>
    <w:rsid w:val="003E7814"/>
    <w:rsid w:val="00402FC2"/>
    <w:rsid w:val="00475687"/>
    <w:rsid w:val="004C093F"/>
    <w:rsid w:val="004E63E2"/>
    <w:rsid w:val="00512067"/>
    <w:rsid w:val="00522BAB"/>
    <w:rsid w:val="00533611"/>
    <w:rsid w:val="00565264"/>
    <w:rsid w:val="00623CC5"/>
    <w:rsid w:val="00656380"/>
    <w:rsid w:val="00675354"/>
    <w:rsid w:val="006A69DF"/>
    <w:rsid w:val="007B53D8"/>
    <w:rsid w:val="007C5038"/>
    <w:rsid w:val="007D79EB"/>
    <w:rsid w:val="008161D5"/>
    <w:rsid w:val="0081699F"/>
    <w:rsid w:val="008346CF"/>
    <w:rsid w:val="008E5AF8"/>
    <w:rsid w:val="008E724F"/>
    <w:rsid w:val="008F04C5"/>
    <w:rsid w:val="008F627C"/>
    <w:rsid w:val="008F6306"/>
    <w:rsid w:val="00966A1B"/>
    <w:rsid w:val="009D60F1"/>
    <w:rsid w:val="00A061CC"/>
    <w:rsid w:val="00A30125"/>
    <w:rsid w:val="00A36B8A"/>
    <w:rsid w:val="00A63A36"/>
    <w:rsid w:val="00A77C4E"/>
    <w:rsid w:val="00AD3B66"/>
    <w:rsid w:val="00AE1802"/>
    <w:rsid w:val="00B1213A"/>
    <w:rsid w:val="00B21416"/>
    <w:rsid w:val="00B443A6"/>
    <w:rsid w:val="00B81797"/>
    <w:rsid w:val="00B84A70"/>
    <w:rsid w:val="00C276DA"/>
    <w:rsid w:val="00C463DD"/>
    <w:rsid w:val="00C905A1"/>
    <w:rsid w:val="00C93A3F"/>
    <w:rsid w:val="00CD09BF"/>
    <w:rsid w:val="00D001EA"/>
    <w:rsid w:val="00D22713"/>
    <w:rsid w:val="00D324DD"/>
    <w:rsid w:val="00D35E70"/>
    <w:rsid w:val="00D40D87"/>
    <w:rsid w:val="00D65A66"/>
    <w:rsid w:val="00E01817"/>
    <w:rsid w:val="00E03979"/>
    <w:rsid w:val="00E15F8D"/>
    <w:rsid w:val="00E3631D"/>
    <w:rsid w:val="00F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8FF84"/>
  <w15:chartTrackingRefBased/>
  <w15:docId w15:val="{95A81116-A397-4A36-AFAB-14016B3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9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B8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97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B81797"/>
    <w:pPr>
      <w:ind w:firstLineChars="200" w:firstLine="420"/>
    </w:pPr>
  </w:style>
  <w:style w:type="paragraph" w:styleId="a8">
    <w:name w:val="Revision"/>
    <w:hidden/>
    <w:uiPriority w:val="99"/>
    <w:semiHidden/>
    <w:rsid w:val="00AE180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B23A4-98E4-4076-AE22-62CED3F7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源旸 徐</dc:creator>
  <cp:keywords/>
  <dc:description/>
  <cp:lastModifiedBy>Zhantong Zhu</cp:lastModifiedBy>
  <cp:revision>59</cp:revision>
  <dcterms:created xsi:type="dcterms:W3CDTF">2023-12-19T09:33:00Z</dcterms:created>
  <dcterms:modified xsi:type="dcterms:W3CDTF">2023-12-21T15:21:00Z</dcterms:modified>
</cp:coreProperties>
</file>